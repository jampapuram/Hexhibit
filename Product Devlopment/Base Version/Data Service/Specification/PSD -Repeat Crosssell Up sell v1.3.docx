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11" w:rsidRDefault="00777811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Pr="00FA767D" w:rsidRDefault="00443018">
      <w:pPr>
        <w:rPr>
          <w:sz w:val="44"/>
        </w:rPr>
      </w:pPr>
      <w:proofErr w:type="spellStart"/>
      <w:r w:rsidRPr="00FA767D">
        <w:rPr>
          <w:sz w:val="44"/>
        </w:rPr>
        <w:t>Hexhibit</w:t>
      </w:r>
      <w:proofErr w:type="spellEnd"/>
      <w:r w:rsidRPr="00FA767D">
        <w:rPr>
          <w:sz w:val="44"/>
        </w:rPr>
        <w:t>- Process Specification Document</w:t>
      </w:r>
    </w:p>
    <w:p w:rsidR="00443018" w:rsidRDefault="00FA767D">
      <w:pPr>
        <w:rPr>
          <w:sz w:val="32"/>
        </w:rPr>
      </w:pPr>
      <w:r w:rsidRPr="00FA767D">
        <w:rPr>
          <w:b/>
          <w:sz w:val="40"/>
        </w:rPr>
        <w:t>Process</w:t>
      </w:r>
      <w:r>
        <w:rPr>
          <w:b/>
          <w:sz w:val="40"/>
        </w:rPr>
        <w:t xml:space="preserve"> - </w:t>
      </w:r>
      <w:r w:rsidRPr="00FA767D">
        <w:rPr>
          <w:sz w:val="32"/>
        </w:rPr>
        <w:t>Repeat</w:t>
      </w:r>
      <w:r w:rsidR="00443018" w:rsidRPr="00FA767D">
        <w:rPr>
          <w:sz w:val="32"/>
        </w:rPr>
        <w:t xml:space="preserve"> </w:t>
      </w:r>
      <w:r w:rsidR="00BD71C9" w:rsidRPr="00FA767D">
        <w:rPr>
          <w:sz w:val="32"/>
        </w:rPr>
        <w:t>Customer and Cross-sell/ up-sell computation</w:t>
      </w:r>
    </w:p>
    <w:p w:rsidR="00FA767D" w:rsidRDefault="00FA767D">
      <w:pPr>
        <w:rPr>
          <w:sz w:val="32"/>
        </w:rPr>
      </w:pPr>
    </w:p>
    <w:p w:rsidR="00FA767D" w:rsidRDefault="00FA767D"/>
    <w:p w:rsidR="00FA767D" w:rsidRPr="00FA767D" w:rsidRDefault="00FA767D">
      <w:pPr>
        <w:rPr>
          <w:b/>
        </w:rPr>
      </w:pPr>
      <w:r w:rsidRPr="00FA767D">
        <w:rPr>
          <w:b/>
        </w:rPr>
        <w:t>Version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A767D" w:rsidTr="00FA767D">
        <w:tc>
          <w:tcPr>
            <w:tcW w:w="1915" w:type="dxa"/>
          </w:tcPr>
          <w:p w:rsidR="00FA767D" w:rsidRDefault="00FA767D">
            <w:r>
              <w:t>Author</w:t>
            </w:r>
          </w:p>
        </w:tc>
        <w:tc>
          <w:tcPr>
            <w:tcW w:w="1915" w:type="dxa"/>
          </w:tcPr>
          <w:p w:rsidR="00FA767D" w:rsidRDefault="00FA767D">
            <w:r>
              <w:t>Version</w:t>
            </w:r>
          </w:p>
        </w:tc>
        <w:tc>
          <w:tcPr>
            <w:tcW w:w="1915" w:type="dxa"/>
          </w:tcPr>
          <w:p w:rsidR="00FA767D" w:rsidRDefault="00FA767D" w:rsidP="00FA767D">
            <w:r>
              <w:t>Date (Created/ Modified)</w:t>
            </w:r>
          </w:p>
        </w:tc>
        <w:tc>
          <w:tcPr>
            <w:tcW w:w="1915" w:type="dxa"/>
          </w:tcPr>
          <w:p w:rsidR="00FA767D" w:rsidRDefault="00FA767D">
            <w:r>
              <w:t>Reviewed By</w:t>
            </w:r>
          </w:p>
        </w:tc>
        <w:tc>
          <w:tcPr>
            <w:tcW w:w="1916" w:type="dxa"/>
          </w:tcPr>
          <w:p w:rsidR="00FA767D" w:rsidRDefault="00342493">
            <w:r>
              <w:t xml:space="preserve">Approved  </w:t>
            </w:r>
            <w:r w:rsidR="00FA767D">
              <w:t>By</w:t>
            </w:r>
          </w:p>
        </w:tc>
      </w:tr>
      <w:tr w:rsidR="00FA767D" w:rsidTr="00FA767D">
        <w:tc>
          <w:tcPr>
            <w:tcW w:w="1915" w:type="dxa"/>
          </w:tcPr>
          <w:p w:rsidR="00FA767D" w:rsidRDefault="00FA767D">
            <w:proofErr w:type="spellStart"/>
            <w:r>
              <w:t>Jampapuram</w:t>
            </w:r>
            <w:proofErr w:type="spellEnd"/>
            <w:r>
              <w:t xml:space="preserve"> Ram</w:t>
            </w:r>
          </w:p>
        </w:tc>
        <w:tc>
          <w:tcPr>
            <w:tcW w:w="1915" w:type="dxa"/>
          </w:tcPr>
          <w:p w:rsidR="00FA767D" w:rsidRDefault="00FA767D">
            <w:r>
              <w:t>1.</w:t>
            </w:r>
            <w:r w:rsidR="00B33B1C">
              <w:t>1</w:t>
            </w:r>
          </w:p>
        </w:tc>
        <w:tc>
          <w:tcPr>
            <w:tcW w:w="1915" w:type="dxa"/>
          </w:tcPr>
          <w:p w:rsidR="00FA767D" w:rsidRDefault="00FA767D" w:rsidP="00FA767D">
            <w:r>
              <w:t>13-Feb-2013</w:t>
            </w:r>
          </w:p>
        </w:tc>
        <w:tc>
          <w:tcPr>
            <w:tcW w:w="1915" w:type="dxa"/>
          </w:tcPr>
          <w:p w:rsidR="00FA767D" w:rsidRDefault="00FA767D">
            <w:proofErr w:type="spellStart"/>
            <w:r>
              <w:t>Ritesh</w:t>
            </w:r>
            <w:proofErr w:type="spellEnd"/>
          </w:p>
        </w:tc>
        <w:tc>
          <w:tcPr>
            <w:tcW w:w="1916" w:type="dxa"/>
          </w:tcPr>
          <w:p w:rsidR="00FA767D" w:rsidRDefault="00FA767D">
            <w:r>
              <w:t>Manjusha</w:t>
            </w:r>
          </w:p>
        </w:tc>
      </w:tr>
      <w:tr w:rsidR="000D5453" w:rsidTr="00FA767D">
        <w:tc>
          <w:tcPr>
            <w:tcW w:w="1915" w:type="dxa"/>
          </w:tcPr>
          <w:p w:rsidR="000D5453" w:rsidRDefault="000D5453">
            <w:proofErr w:type="spellStart"/>
            <w:r>
              <w:t>Jampapuram</w:t>
            </w:r>
            <w:proofErr w:type="spellEnd"/>
            <w:r>
              <w:t xml:space="preserve"> Ram</w:t>
            </w:r>
          </w:p>
        </w:tc>
        <w:tc>
          <w:tcPr>
            <w:tcW w:w="1915" w:type="dxa"/>
          </w:tcPr>
          <w:p w:rsidR="000D5453" w:rsidRDefault="000D5453">
            <w:r>
              <w:t>1.2</w:t>
            </w:r>
          </w:p>
        </w:tc>
        <w:tc>
          <w:tcPr>
            <w:tcW w:w="1915" w:type="dxa"/>
          </w:tcPr>
          <w:p w:rsidR="000D5453" w:rsidRDefault="000D5453" w:rsidP="00FA767D">
            <w:r>
              <w:t>27-Feb-13</w:t>
            </w:r>
          </w:p>
        </w:tc>
        <w:tc>
          <w:tcPr>
            <w:tcW w:w="1915" w:type="dxa"/>
          </w:tcPr>
          <w:p w:rsidR="000D5453" w:rsidRDefault="000D5453">
            <w:proofErr w:type="spellStart"/>
            <w:r>
              <w:t>Ritesh</w:t>
            </w:r>
            <w:proofErr w:type="spellEnd"/>
          </w:p>
        </w:tc>
        <w:tc>
          <w:tcPr>
            <w:tcW w:w="1916" w:type="dxa"/>
          </w:tcPr>
          <w:p w:rsidR="000D5453" w:rsidRDefault="000D5453">
            <w:r>
              <w:t>Manjusha</w:t>
            </w:r>
          </w:p>
        </w:tc>
      </w:tr>
      <w:tr w:rsidR="005C05CF" w:rsidTr="00FA767D">
        <w:trPr>
          <w:ins w:id="0" w:author="admin" w:date="2013-03-06T16:47:00Z"/>
        </w:trPr>
        <w:tc>
          <w:tcPr>
            <w:tcW w:w="1915" w:type="dxa"/>
          </w:tcPr>
          <w:p w:rsidR="005C05CF" w:rsidRDefault="005C05CF">
            <w:pPr>
              <w:rPr>
                <w:ins w:id="1" w:author="admin" w:date="2013-03-06T16:47:00Z"/>
              </w:rPr>
            </w:pPr>
            <w:proofErr w:type="spellStart"/>
            <w:ins w:id="2" w:author="admin" w:date="2013-03-06T16:47:00Z">
              <w:r>
                <w:t>Jampapuram</w:t>
              </w:r>
              <w:proofErr w:type="spellEnd"/>
              <w:r>
                <w:t xml:space="preserve"> Ram</w:t>
              </w:r>
            </w:ins>
          </w:p>
        </w:tc>
        <w:tc>
          <w:tcPr>
            <w:tcW w:w="1915" w:type="dxa"/>
          </w:tcPr>
          <w:p w:rsidR="005C05CF" w:rsidRDefault="005C05CF">
            <w:pPr>
              <w:rPr>
                <w:ins w:id="3" w:author="admin" w:date="2013-03-06T16:47:00Z"/>
              </w:rPr>
            </w:pPr>
            <w:ins w:id="4" w:author="admin" w:date="2013-03-06T16:47:00Z">
              <w:r>
                <w:t>1.3</w:t>
              </w:r>
            </w:ins>
          </w:p>
        </w:tc>
        <w:tc>
          <w:tcPr>
            <w:tcW w:w="1915" w:type="dxa"/>
          </w:tcPr>
          <w:p w:rsidR="005C05CF" w:rsidRDefault="005C05CF" w:rsidP="00FA767D">
            <w:pPr>
              <w:rPr>
                <w:ins w:id="5" w:author="admin" w:date="2013-03-06T16:47:00Z"/>
              </w:rPr>
            </w:pPr>
            <w:ins w:id="6" w:author="admin" w:date="2013-03-06T16:47:00Z">
              <w:r>
                <w:t>06-Mar-13</w:t>
              </w:r>
            </w:ins>
          </w:p>
        </w:tc>
        <w:tc>
          <w:tcPr>
            <w:tcW w:w="1915" w:type="dxa"/>
          </w:tcPr>
          <w:p w:rsidR="005C05CF" w:rsidRDefault="005C05CF">
            <w:pPr>
              <w:rPr>
                <w:ins w:id="7" w:author="admin" w:date="2013-03-06T16:47:00Z"/>
              </w:rPr>
            </w:pPr>
            <w:proofErr w:type="spellStart"/>
            <w:ins w:id="8" w:author="admin" w:date="2013-03-06T16:47:00Z">
              <w:r>
                <w:t>Ritesh</w:t>
              </w:r>
              <w:proofErr w:type="spellEnd"/>
            </w:ins>
          </w:p>
        </w:tc>
        <w:tc>
          <w:tcPr>
            <w:tcW w:w="1916" w:type="dxa"/>
          </w:tcPr>
          <w:p w:rsidR="005C05CF" w:rsidRDefault="005C05CF">
            <w:pPr>
              <w:rPr>
                <w:ins w:id="9" w:author="admin" w:date="2013-03-06T16:47:00Z"/>
              </w:rPr>
            </w:pPr>
            <w:ins w:id="10" w:author="admin" w:date="2013-03-06T16:47:00Z">
              <w:r>
                <w:t>Manjusha</w:t>
              </w:r>
            </w:ins>
          </w:p>
        </w:tc>
      </w:tr>
    </w:tbl>
    <w:p w:rsidR="00FA767D" w:rsidRDefault="00FA767D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p w:rsidR="00443018" w:rsidRDefault="004430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066735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3018" w:rsidRPr="00777811" w:rsidRDefault="00443018" w:rsidP="00443018">
          <w:pPr>
            <w:pStyle w:val="TOCHeading"/>
            <w:rPr>
              <w:rFonts w:ascii="Arial" w:hAnsi="Arial" w:cs="Arial"/>
              <w:sz w:val="24"/>
              <w:szCs w:val="24"/>
            </w:rPr>
          </w:pPr>
          <w:r>
            <w:t xml:space="preserve">Table of </w:t>
          </w:r>
          <w:r w:rsidRPr="00777811">
            <w:rPr>
              <w:rFonts w:ascii="Arial" w:hAnsi="Arial" w:cs="Arial"/>
              <w:sz w:val="24"/>
              <w:szCs w:val="24"/>
            </w:rPr>
            <w:t>Contents</w:t>
          </w:r>
        </w:p>
        <w:p w:rsidR="00443018" w:rsidRDefault="00443018" w:rsidP="004430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77811">
            <w:rPr>
              <w:rFonts w:ascii="Arial" w:hAnsi="Arial" w:cs="Arial"/>
              <w:sz w:val="24"/>
              <w:szCs w:val="24"/>
            </w:rPr>
            <w:fldChar w:fldCharType="begin"/>
          </w:r>
          <w:r w:rsidRPr="0077781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77811">
            <w:rPr>
              <w:rFonts w:ascii="Arial" w:hAnsi="Arial" w:cs="Arial"/>
              <w:sz w:val="24"/>
              <w:szCs w:val="24"/>
            </w:rPr>
            <w:fldChar w:fldCharType="separate"/>
          </w:r>
          <w:r w:rsidR="00B401CD">
            <w:rPr>
              <w:noProof/>
            </w:rPr>
            <w:fldChar w:fldCharType="begin"/>
          </w:r>
          <w:r w:rsidR="00B401CD">
            <w:rPr>
              <w:noProof/>
            </w:rPr>
            <w:instrText xml:space="preserve"> HYPERLINK \l "_Toc348599218" </w:instrText>
          </w:r>
          <w:ins w:id="11" w:author="admin" w:date="2013-03-13T19:08:00Z">
            <w:r w:rsidR="00C936F2">
              <w:rPr>
                <w:noProof/>
              </w:rPr>
            </w:r>
          </w:ins>
          <w:r w:rsidR="00B401CD">
            <w:rPr>
              <w:noProof/>
            </w:rPr>
            <w:fldChar w:fldCharType="separate"/>
          </w:r>
          <w:r w:rsidRPr="004B7FD9">
            <w:rPr>
              <w:rStyle w:val="Hyperlink"/>
              <w:rFonts w:ascii="Arial" w:hAnsi="Arial" w:cs="Arial"/>
              <w:noProof/>
            </w:rPr>
            <w:t>1.</w:t>
          </w:r>
          <w:r>
            <w:rPr>
              <w:rFonts w:eastAsiaTheme="minorEastAsia"/>
              <w:noProof/>
            </w:rPr>
            <w:tab/>
          </w:r>
          <w:r w:rsidRPr="004B7FD9">
            <w:rPr>
              <w:rStyle w:val="Hyperlink"/>
              <w:rFonts w:ascii="Arial" w:hAnsi="Arial" w:cs="Arial"/>
              <w:noProof/>
              <w:shd w:val="clear" w:color="auto" w:fill="FFFFFF"/>
            </w:rPr>
            <w:t>Introduction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_Toc348599218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="00B401CD">
            <w:rPr>
              <w:noProof/>
            </w:rPr>
            <w:fldChar w:fldCharType="end"/>
          </w:r>
        </w:p>
        <w:p w:rsidR="00443018" w:rsidRDefault="00B401CD" w:rsidP="004430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"_Toc348599219" </w:instrText>
          </w:r>
          <w:ins w:id="12" w:author="admin" w:date="2013-03-13T19:08:00Z">
            <w:r w:rsidR="00C936F2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443018" w:rsidRPr="004B7FD9">
            <w:rPr>
              <w:rStyle w:val="Hyperlink"/>
              <w:rFonts w:ascii="Arial" w:hAnsi="Arial" w:cs="Arial"/>
              <w:noProof/>
            </w:rPr>
            <w:t>2.</w:t>
          </w:r>
          <w:r w:rsidR="00443018">
            <w:rPr>
              <w:rFonts w:eastAsiaTheme="minorEastAsia"/>
              <w:noProof/>
            </w:rPr>
            <w:tab/>
          </w:r>
          <w:r w:rsidR="00443018" w:rsidRPr="004B7FD9">
            <w:rPr>
              <w:rStyle w:val="Hyperlink"/>
              <w:rFonts w:ascii="Arial" w:hAnsi="Arial" w:cs="Arial"/>
              <w:noProof/>
              <w:shd w:val="clear" w:color="auto" w:fill="FFFFFF"/>
            </w:rPr>
            <w:t>Objective</w:t>
          </w:r>
          <w:r w:rsidR="00443018">
            <w:rPr>
              <w:noProof/>
              <w:webHidden/>
            </w:rPr>
            <w:tab/>
          </w:r>
          <w:r w:rsidR="00443018">
            <w:rPr>
              <w:noProof/>
              <w:webHidden/>
            </w:rPr>
            <w:fldChar w:fldCharType="begin"/>
          </w:r>
          <w:r w:rsidR="00443018">
            <w:rPr>
              <w:noProof/>
              <w:webHidden/>
            </w:rPr>
            <w:instrText xml:space="preserve"> PAGEREF _Toc348599219 \h </w:instrText>
          </w:r>
          <w:r w:rsidR="00443018">
            <w:rPr>
              <w:noProof/>
              <w:webHidden/>
            </w:rPr>
          </w:r>
          <w:r w:rsidR="00443018"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3</w:t>
          </w:r>
          <w:r w:rsidR="004430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43018" w:rsidRDefault="00B401CD" w:rsidP="004430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"_Toc348599220" </w:instrText>
          </w:r>
          <w:ins w:id="13" w:author="admin" w:date="2013-03-13T19:08:00Z">
            <w:r w:rsidR="00C936F2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443018" w:rsidRPr="004B7FD9">
            <w:rPr>
              <w:rStyle w:val="Hyperlink"/>
              <w:rFonts w:ascii="Arial" w:hAnsi="Arial" w:cs="Arial"/>
              <w:noProof/>
            </w:rPr>
            <w:t>3.</w:t>
          </w:r>
          <w:r w:rsidR="00443018">
            <w:rPr>
              <w:rFonts w:eastAsiaTheme="minorEastAsia"/>
              <w:noProof/>
            </w:rPr>
            <w:tab/>
          </w:r>
          <w:r w:rsidR="00443018" w:rsidRPr="004B7FD9">
            <w:rPr>
              <w:rStyle w:val="Hyperlink"/>
              <w:rFonts w:ascii="Arial" w:hAnsi="Arial" w:cs="Arial"/>
              <w:noProof/>
              <w:shd w:val="clear" w:color="auto" w:fill="FFFFFF"/>
            </w:rPr>
            <w:t>Source Data Mapping</w:t>
          </w:r>
          <w:r w:rsidR="00443018">
            <w:rPr>
              <w:noProof/>
              <w:webHidden/>
            </w:rPr>
            <w:tab/>
          </w:r>
          <w:r w:rsidR="00443018">
            <w:rPr>
              <w:noProof/>
              <w:webHidden/>
            </w:rPr>
            <w:fldChar w:fldCharType="begin"/>
          </w:r>
          <w:r w:rsidR="00443018">
            <w:rPr>
              <w:noProof/>
              <w:webHidden/>
            </w:rPr>
            <w:instrText xml:space="preserve"> PAGEREF _Toc348599220 \h </w:instrText>
          </w:r>
          <w:r w:rsidR="00443018">
            <w:rPr>
              <w:noProof/>
              <w:webHidden/>
            </w:rPr>
          </w:r>
          <w:r w:rsidR="00443018"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3</w:t>
          </w:r>
          <w:r w:rsidR="004430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43018" w:rsidRDefault="00B401CD" w:rsidP="004430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"_Toc348599221" </w:instrText>
          </w:r>
          <w:ins w:id="14" w:author="admin" w:date="2013-03-13T19:08:00Z">
            <w:r w:rsidR="00C936F2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443018" w:rsidRPr="004B7FD9">
            <w:rPr>
              <w:rStyle w:val="Hyperlink"/>
              <w:noProof/>
            </w:rPr>
            <w:t>3.1</w:t>
          </w:r>
          <w:r w:rsidR="00443018">
            <w:rPr>
              <w:rFonts w:eastAsiaTheme="minorEastAsia"/>
              <w:noProof/>
            </w:rPr>
            <w:tab/>
          </w:r>
          <w:r w:rsidR="00443018" w:rsidRPr="004B7FD9">
            <w:rPr>
              <w:rStyle w:val="Hyperlink"/>
              <w:noProof/>
              <w:shd w:val="clear" w:color="auto" w:fill="FFFFFF"/>
            </w:rPr>
            <w:t>Table Structure</w:t>
          </w:r>
          <w:r w:rsidR="00443018">
            <w:rPr>
              <w:noProof/>
              <w:webHidden/>
            </w:rPr>
            <w:tab/>
          </w:r>
          <w:r w:rsidR="00443018">
            <w:rPr>
              <w:noProof/>
              <w:webHidden/>
            </w:rPr>
            <w:fldChar w:fldCharType="begin"/>
          </w:r>
          <w:r w:rsidR="00443018">
            <w:rPr>
              <w:noProof/>
              <w:webHidden/>
            </w:rPr>
            <w:instrText xml:space="preserve"> PAGEREF _Toc348599221 \h </w:instrText>
          </w:r>
          <w:r w:rsidR="00443018">
            <w:rPr>
              <w:noProof/>
              <w:webHidden/>
            </w:rPr>
          </w:r>
          <w:r w:rsidR="00443018"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4</w:t>
          </w:r>
          <w:r w:rsidR="004430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43018" w:rsidRDefault="00B401CD" w:rsidP="004430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"_Toc348599222" </w:instrText>
          </w:r>
          <w:ins w:id="15" w:author="admin" w:date="2013-03-13T19:08:00Z">
            <w:r w:rsidR="00C936F2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443018" w:rsidRPr="004B7FD9">
            <w:rPr>
              <w:rStyle w:val="Hyperlink"/>
              <w:noProof/>
            </w:rPr>
            <w:t>3.2</w:t>
          </w:r>
          <w:r w:rsidR="00443018">
            <w:rPr>
              <w:rFonts w:eastAsiaTheme="minorEastAsia"/>
              <w:noProof/>
            </w:rPr>
            <w:tab/>
          </w:r>
          <w:r w:rsidR="00443018" w:rsidRPr="004B7FD9">
            <w:rPr>
              <w:rStyle w:val="Hyperlink"/>
              <w:noProof/>
              <w:shd w:val="clear" w:color="auto" w:fill="FFFFFF"/>
            </w:rPr>
            <w:t>Process</w:t>
          </w:r>
          <w:r w:rsidR="00443018">
            <w:rPr>
              <w:noProof/>
              <w:webHidden/>
            </w:rPr>
            <w:tab/>
          </w:r>
          <w:r w:rsidR="00443018">
            <w:rPr>
              <w:noProof/>
              <w:webHidden/>
            </w:rPr>
            <w:fldChar w:fldCharType="begin"/>
          </w:r>
          <w:r w:rsidR="00443018">
            <w:rPr>
              <w:noProof/>
              <w:webHidden/>
            </w:rPr>
            <w:instrText xml:space="preserve"> PAGEREF _Toc348599222 \h </w:instrText>
          </w:r>
          <w:r w:rsidR="00443018">
            <w:rPr>
              <w:noProof/>
              <w:webHidden/>
            </w:rPr>
          </w:r>
          <w:r w:rsidR="00443018"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7</w:t>
          </w:r>
          <w:r w:rsidR="004430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43018" w:rsidRDefault="00B401CD" w:rsidP="004430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"_Toc348599223" </w:instrText>
          </w:r>
          <w:ins w:id="16" w:author="admin" w:date="2013-03-13T19:08:00Z">
            <w:r w:rsidR="00C936F2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443018" w:rsidRPr="004B7FD9">
            <w:rPr>
              <w:rStyle w:val="Hyperlink"/>
              <w:noProof/>
            </w:rPr>
            <w:t>4.</w:t>
          </w:r>
          <w:r w:rsidR="00443018">
            <w:rPr>
              <w:rFonts w:eastAsiaTheme="minorEastAsia"/>
              <w:noProof/>
            </w:rPr>
            <w:tab/>
          </w:r>
          <w:r w:rsidR="00443018" w:rsidRPr="004B7FD9">
            <w:rPr>
              <w:rStyle w:val="Hyperlink"/>
              <w:noProof/>
              <w:shd w:val="clear" w:color="auto" w:fill="FFFFFF"/>
            </w:rPr>
            <w:t>Business Rules</w:t>
          </w:r>
          <w:r w:rsidR="00443018">
            <w:rPr>
              <w:noProof/>
              <w:webHidden/>
            </w:rPr>
            <w:tab/>
          </w:r>
          <w:r w:rsidR="00443018">
            <w:rPr>
              <w:noProof/>
              <w:webHidden/>
            </w:rPr>
            <w:fldChar w:fldCharType="begin"/>
          </w:r>
          <w:r w:rsidR="00443018">
            <w:rPr>
              <w:noProof/>
              <w:webHidden/>
            </w:rPr>
            <w:instrText xml:space="preserve"> PAGEREF _Toc348599223 \h </w:instrText>
          </w:r>
          <w:r w:rsidR="00443018">
            <w:rPr>
              <w:noProof/>
              <w:webHidden/>
            </w:rPr>
          </w:r>
          <w:r w:rsidR="00443018"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8</w:t>
          </w:r>
          <w:r w:rsidR="004430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43018" w:rsidRDefault="00B401CD" w:rsidP="004430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"_Toc348599224" </w:instrText>
          </w:r>
          <w:ins w:id="17" w:author="admin" w:date="2013-03-13T19:08:00Z">
            <w:r w:rsidR="00C936F2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443018" w:rsidRPr="004B7FD9">
            <w:rPr>
              <w:rStyle w:val="Hyperlink"/>
              <w:noProof/>
            </w:rPr>
            <w:t>5.</w:t>
          </w:r>
          <w:r w:rsidR="00443018">
            <w:rPr>
              <w:rFonts w:eastAsiaTheme="minorEastAsia"/>
              <w:noProof/>
            </w:rPr>
            <w:tab/>
          </w:r>
          <w:r w:rsidR="00443018" w:rsidRPr="004B7FD9">
            <w:rPr>
              <w:rStyle w:val="Hyperlink"/>
              <w:noProof/>
              <w:shd w:val="clear" w:color="auto" w:fill="FFFFFF"/>
            </w:rPr>
            <w:t>Desired Result</w:t>
          </w:r>
          <w:bookmarkStart w:id="18" w:name="_GoBack"/>
          <w:bookmarkEnd w:id="18"/>
          <w:r w:rsidR="00443018">
            <w:rPr>
              <w:noProof/>
              <w:webHidden/>
            </w:rPr>
            <w:tab/>
          </w:r>
          <w:r w:rsidR="00443018">
            <w:rPr>
              <w:noProof/>
              <w:webHidden/>
            </w:rPr>
            <w:fldChar w:fldCharType="begin"/>
          </w:r>
          <w:r w:rsidR="00443018">
            <w:rPr>
              <w:noProof/>
              <w:webHidden/>
            </w:rPr>
            <w:instrText xml:space="preserve"> PAGEREF _Toc348599224 \h </w:instrText>
          </w:r>
          <w:r w:rsidR="00443018">
            <w:rPr>
              <w:noProof/>
              <w:webHidden/>
            </w:rPr>
          </w:r>
          <w:r w:rsidR="00443018">
            <w:rPr>
              <w:noProof/>
              <w:webHidden/>
            </w:rPr>
            <w:fldChar w:fldCharType="separate"/>
          </w:r>
          <w:r w:rsidR="00C936F2">
            <w:rPr>
              <w:noProof/>
              <w:webHidden/>
            </w:rPr>
            <w:t>9</w:t>
          </w:r>
          <w:r w:rsidR="004430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43018" w:rsidRDefault="00443018" w:rsidP="00443018">
          <w:pPr>
            <w:rPr>
              <w:noProof/>
            </w:rPr>
          </w:pPr>
          <w:r w:rsidRPr="00777811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43018" w:rsidRDefault="00443018"/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Default="000B4AC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4AC7" w:rsidRPr="007B00E7" w:rsidRDefault="000B4AC7" w:rsidP="007B00E7">
      <w:pPr>
        <w:pStyle w:val="Heading1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19" w:name="_Toc348599218"/>
      <w:r w:rsidRPr="007B00E7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Introduction</w:t>
      </w:r>
      <w:bookmarkEnd w:id="19"/>
    </w:p>
    <w:p w:rsidR="007B00E7" w:rsidRDefault="00DC1E4D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This document describes the requirements, assumptions, business rules and transformations for the developing of the ETL process for Repeat customer cross sell and upsell identification and marking.  </w:t>
      </w:r>
    </w:p>
    <w:p w:rsidR="006B70E3" w:rsidRDefault="006B70E3" w:rsidP="006B70E3">
      <w:pPr>
        <w:pStyle w:val="Heading1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20" w:name="_Toc348599219"/>
      <w:r w:rsidRPr="006B70E3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Objective</w:t>
      </w:r>
      <w:bookmarkEnd w:id="20"/>
      <w:r w:rsidR="00147E42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Content</w:t>
      </w:r>
    </w:p>
    <w:p w:rsidR="00D83019" w:rsidRDefault="00D83019" w:rsidP="00D83019"/>
    <w:p w:rsidR="00D83019" w:rsidRDefault="004C6657" w:rsidP="00D83019">
      <w:pPr>
        <w:rPr>
          <w:rFonts w:ascii="Arial" w:hAnsi="Arial" w:cs="Arial"/>
          <w:sz w:val="24"/>
          <w:szCs w:val="24"/>
        </w:rPr>
      </w:pPr>
      <w:r w:rsidRPr="00411141">
        <w:rPr>
          <w:rFonts w:ascii="Arial" w:hAnsi="Arial" w:cs="Arial"/>
          <w:sz w:val="24"/>
          <w:szCs w:val="24"/>
        </w:rPr>
        <w:t xml:space="preserve">The Objective of this document is to </w:t>
      </w:r>
      <w:r w:rsidR="00577810">
        <w:rPr>
          <w:rFonts w:ascii="Arial" w:hAnsi="Arial" w:cs="Arial"/>
          <w:sz w:val="24"/>
          <w:szCs w:val="24"/>
        </w:rPr>
        <w:t>explain</w:t>
      </w:r>
      <w:r w:rsidR="00577810" w:rsidRPr="00411141">
        <w:rPr>
          <w:rFonts w:ascii="Arial" w:hAnsi="Arial" w:cs="Arial"/>
          <w:sz w:val="24"/>
          <w:szCs w:val="24"/>
        </w:rPr>
        <w:t xml:space="preserve"> </w:t>
      </w:r>
      <w:r w:rsidRPr="00411141">
        <w:rPr>
          <w:rFonts w:ascii="Arial" w:hAnsi="Arial" w:cs="Arial"/>
          <w:sz w:val="24"/>
          <w:szCs w:val="24"/>
        </w:rPr>
        <w:t>the table structure</w:t>
      </w:r>
      <w:r w:rsidR="00147E42">
        <w:rPr>
          <w:rFonts w:ascii="Arial" w:hAnsi="Arial" w:cs="Arial"/>
          <w:sz w:val="24"/>
          <w:szCs w:val="24"/>
        </w:rPr>
        <w:t>s</w:t>
      </w:r>
      <w:r w:rsidRPr="00411141">
        <w:rPr>
          <w:rFonts w:ascii="Arial" w:hAnsi="Arial" w:cs="Arial"/>
          <w:sz w:val="24"/>
          <w:szCs w:val="24"/>
        </w:rPr>
        <w:t xml:space="preserve"> </w:t>
      </w:r>
      <w:r w:rsidR="00411141" w:rsidRPr="00411141">
        <w:rPr>
          <w:rFonts w:ascii="Arial" w:hAnsi="Arial" w:cs="Arial"/>
          <w:sz w:val="24"/>
          <w:szCs w:val="24"/>
        </w:rPr>
        <w:t xml:space="preserve">of the source table </w:t>
      </w:r>
      <w:r w:rsidRPr="00411141">
        <w:rPr>
          <w:rFonts w:ascii="Arial" w:hAnsi="Arial" w:cs="Arial"/>
          <w:sz w:val="24"/>
          <w:szCs w:val="24"/>
        </w:rPr>
        <w:t xml:space="preserve">and </w:t>
      </w:r>
      <w:r w:rsidR="00411141" w:rsidRPr="00411141">
        <w:rPr>
          <w:rFonts w:ascii="Arial" w:hAnsi="Arial" w:cs="Arial"/>
          <w:sz w:val="24"/>
          <w:szCs w:val="24"/>
        </w:rPr>
        <w:t xml:space="preserve">target </w:t>
      </w:r>
      <w:r w:rsidR="003D1811" w:rsidRPr="00411141">
        <w:rPr>
          <w:rFonts w:ascii="Arial" w:hAnsi="Arial" w:cs="Arial"/>
          <w:sz w:val="24"/>
          <w:szCs w:val="24"/>
        </w:rPr>
        <w:t>table</w:t>
      </w:r>
      <w:r w:rsidR="003D1811">
        <w:rPr>
          <w:rFonts w:ascii="Arial" w:hAnsi="Arial" w:cs="Arial"/>
          <w:sz w:val="24"/>
          <w:szCs w:val="24"/>
        </w:rPr>
        <w:t xml:space="preserve"> to</w:t>
      </w:r>
      <w:r w:rsidR="00147E42">
        <w:rPr>
          <w:rFonts w:ascii="Arial" w:hAnsi="Arial" w:cs="Arial"/>
          <w:sz w:val="24"/>
          <w:szCs w:val="24"/>
        </w:rPr>
        <w:t xml:space="preserve"> </w:t>
      </w:r>
      <w:r w:rsidR="003D1811">
        <w:rPr>
          <w:rFonts w:ascii="Arial" w:hAnsi="Arial" w:cs="Arial"/>
          <w:sz w:val="24"/>
          <w:szCs w:val="24"/>
        </w:rPr>
        <w:t>be used</w:t>
      </w:r>
      <w:r w:rsidR="00147E42">
        <w:rPr>
          <w:rFonts w:ascii="Arial" w:hAnsi="Arial" w:cs="Arial"/>
          <w:sz w:val="24"/>
          <w:szCs w:val="24"/>
        </w:rPr>
        <w:t xml:space="preserve"> by Data Services</w:t>
      </w:r>
      <w:r w:rsidR="00411141" w:rsidRPr="00411141">
        <w:rPr>
          <w:rFonts w:ascii="Arial" w:hAnsi="Arial" w:cs="Arial"/>
          <w:sz w:val="24"/>
          <w:szCs w:val="24"/>
        </w:rPr>
        <w:t xml:space="preserve">. </w:t>
      </w:r>
    </w:p>
    <w:p w:rsidR="00147E42" w:rsidRDefault="00147E42" w:rsidP="00147E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document consists of the ETL mapping of the source tables and target tables with specific rules and exceptions. </w:t>
      </w:r>
    </w:p>
    <w:p w:rsidR="00147E42" w:rsidRDefault="00147E42" w:rsidP="00147E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7E42" w:rsidRPr="004B707A" w:rsidRDefault="00147E42" w:rsidP="0014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707A">
        <w:rPr>
          <w:rFonts w:ascii="Arial" w:hAnsi="Arial" w:cs="Arial"/>
          <w:b/>
          <w:sz w:val="24"/>
          <w:szCs w:val="24"/>
        </w:rPr>
        <w:t>Source Data Mapping</w:t>
      </w:r>
      <w:r>
        <w:rPr>
          <w:rFonts w:ascii="Arial" w:hAnsi="Arial" w:cs="Arial"/>
          <w:sz w:val="24"/>
          <w:szCs w:val="24"/>
        </w:rPr>
        <w:t>:</w:t>
      </w:r>
      <w:r w:rsidRPr="004B707A">
        <w:rPr>
          <w:rFonts w:ascii="Arial" w:hAnsi="Arial" w:cs="Arial"/>
          <w:sz w:val="24"/>
          <w:szCs w:val="24"/>
        </w:rPr>
        <w:t xml:space="preserve"> Describes </w:t>
      </w:r>
      <w:r>
        <w:rPr>
          <w:rFonts w:ascii="Arial" w:hAnsi="Arial" w:cs="Arial"/>
          <w:sz w:val="24"/>
          <w:szCs w:val="24"/>
        </w:rPr>
        <w:t>the</w:t>
      </w:r>
      <w:r w:rsidRPr="004B707A">
        <w:rPr>
          <w:rFonts w:ascii="Arial" w:hAnsi="Arial" w:cs="Arial"/>
          <w:sz w:val="24"/>
          <w:szCs w:val="24"/>
        </w:rPr>
        <w:t xml:space="preserve"> tables of the Source schema and special data handling required for each table.</w:t>
      </w:r>
    </w:p>
    <w:p w:rsidR="00147E42" w:rsidRDefault="00147E42" w:rsidP="0014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6AD2">
        <w:rPr>
          <w:rFonts w:ascii="Arial" w:hAnsi="Arial" w:cs="Arial"/>
          <w:sz w:val="24"/>
          <w:szCs w:val="24"/>
        </w:rPr>
        <w:t xml:space="preserve">Data mapping </w:t>
      </w:r>
      <w:r>
        <w:rPr>
          <w:rFonts w:ascii="Arial" w:hAnsi="Arial" w:cs="Arial"/>
          <w:sz w:val="24"/>
          <w:szCs w:val="24"/>
        </w:rPr>
        <w:t>with the r</w:t>
      </w:r>
      <w:r w:rsidRPr="00056AD2">
        <w:rPr>
          <w:rFonts w:ascii="Arial" w:hAnsi="Arial" w:cs="Arial"/>
          <w:sz w:val="24"/>
          <w:szCs w:val="24"/>
        </w:rPr>
        <w:t>eference</w:t>
      </w:r>
      <w:r>
        <w:rPr>
          <w:rFonts w:ascii="Arial" w:hAnsi="Arial" w:cs="Arial"/>
          <w:sz w:val="24"/>
          <w:szCs w:val="24"/>
        </w:rPr>
        <w:t>d</w:t>
      </w:r>
      <w:r w:rsidRPr="00056AD2">
        <w:rPr>
          <w:rFonts w:ascii="Arial" w:hAnsi="Arial" w:cs="Arial"/>
          <w:sz w:val="24"/>
          <w:szCs w:val="24"/>
        </w:rPr>
        <w:t xml:space="preserve"> tables.</w:t>
      </w:r>
    </w:p>
    <w:p w:rsidR="00147E42" w:rsidRPr="00056AD2" w:rsidRDefault="00147E42" w:rsidP="00147E4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7E42" w:rsidRDefault="00147E42" w:rsidP="00D83019">
      <w:pPr>
        <w:rPr>
          <w:rFonts w:ascii="Arial" w:hAnsi="Arial" w:cs="Arial"/>
          <w:sz w:val="24"/>
          <w:szCs w:val="24"/>
        </w:rPr>
      </w:pPr>
    </w:p>
    <w:p w:rsidR="00147E42" w:rsidRDefault="00147E42" w:rsidP="00D83019">
      <w:pPr>
        <w:rPr>
          <w:rFonts w:ascii="Arial" w:hAnsi="Arial" w:cs="Arial"/>
          <w:sz w:val="24"/>
          <w:szCs w:val="24"/>
        </w:rPr>
      </w:pPr>
    </w:p>
    <w:p w:rsidR="00147E42" w:rsidRDefault="00147E42" w:rsidP="00D83019">
      <w:pPr>
        <w:rPr>
          <w:rFonts w:ascii="Arial" w:hAnsi="Arial" w:cs="Arial"/>
          <w:sz w:val="24"/>
          <w:szCs w:val="24"/>
        </w:rPr>
      </w:pPr>
    </w:p>
    <w:p w:rsidR="00147E42" w:rsidRDefault="00147E42" w:rsidP="00D83019">
      <w:pPr>
        <w:rPr>
          <w:rFonts w:ascii="Arial" w:hAnsi="Arial" w:cs="Arial"/>
          <w:sz w:val="24"/>
          <w:szCs w:val="24"/>
        </w:rPr>
      </w:pPr>
    </w:p>
    <w:p w:rsidR="00147E42" w:rsidRDefault="00147E42" w:rsidP="00D83019">
      <w:pPr>
        <w:rPr>
          <w:rFonts w:ascii="Arial" w:hAnsi="Arial" w:cs="Arial"/>
          <w:sz w:val="24"/>
          <w:szCs w:val="24"/>
        </w:rPr>
      </w:pPr>
    </w:p>
    <w:p w:rsidR="00147E42" w:rsidRDefault="00147E42" w:rsidP="00D83019">
      <w:pPr>
        <w:rPr>
          <w:rFonts w:ascii="Arial" w:hAnsi="Arial" w:cs="Arial"/>
          <w:sz w:val="24"/>
          <w:szCs w:val="24"/>
        </w:rPr>
      </w:pPr>
    </w:p>
    <w:p w:rsidR="00147E42" w:rsidRPr="00411141" w:rsidRDefault="00147E42" w:rsidP="00D83019">
      <w:pPr>
        <w:rPr>
          <w:rFonts w:ascii="Arial" w:hAnsi="Arial" w:cs="Arial"/>
          <w:sz w:val="24"/>
          <w:szCs w:val="24"/>
        </w:rPr>
      </w:pPr>
    </w:p>
    <w:p w:rsidR="00BF1416" w:rsidRDefault="004B707A" w:rsidP="004B707A">
      <w:pPr>
        <w:pStyle w:val="Heading1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21" w:name="_Toc348599220"/>
      <w:r w:rsidRPr="004B707A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Source Data Mapping</w:t>
      </w:r>
      <w:bookmarkEnd w:id="21"/>
    </w:p>
    <w:p w:rsidR="00411C9E" w:rsidRDefault="00411C9E" w:rsidP="00411C9E">
      <w:pPr>
        <w:rPr>
          <w:rFonts w:ascii="Arial" w:hAnsi="Arial" w:cs="Arial"/>
          <w:sz w:val="24"/>
          <w:szCs w:val="24"/>
        </w:rPr>
      </w:pPr>
    </w:p>
    <w:p w:rsidR="00BF1416" w:rsidRDefault="00147E42" w:rsidP="00411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11C9E" w:rsidRPr="00411C9E">
        <w:rPr>
          <w:rFonts w:ascii="Arial" w:hAnsi="Arial" w:cs="Arial"/>
          <w:sz w:val="24"/>
          <w:szCs w:val="24"/>
        </w:rPr>
        <w:t>he high-level assumptions and</w:t>
      </w:r>
      <w:r w:rsidR="00411C9E">
        <w:rPr>
          <w:rFonts w:ascii="Arial" w:hAnsi="Arial" w:cs="Arial"/>
          <w:sz w:val="24"/>
          <w:szCs w:val="24"/>
        </w:rPr>
        <w:t xml:space="preserve"> </w:t>
      </w:r>
      <w:r w:rsidR="00411C9E" w:rsidRPr="00411C9E">
        <w:rPr>
          <w:rFonts w:ascii="Arial" w:hAnsi="Arial" w:cs="Arial"/>
          <w:sz w:val="24"/>
          <w:szCs w:val="24"/>
        </w:rPr>
        <w:t>approach to extraction, transformation and loading (ETL) of source data into the</w:t>
      </w:r>
      <w:r w:rsidR="009E2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169">
        <w:rPr>
          <w:rFonts w:ascii="Arial" w:hAnsi="Arial" w:cs="Arial"/>
          <w:sz w:val="24"/>
          <w:szCs w:val="24"/>
        </w:rPr>
        <w:t>Hex</w:t>
      </w:r>
      <w:r w:rsidR="00411C9E">
        <w:rPr>
          <w:rFonts w:ascii="Arial" w:hAnsi="Arial" w:cs="Arial"/>
          <w:sz w:val="24"/>
          <w:szCs w:val="24"/>
        </w:rPr>
        <w:t>hibit</w:t>
      </w:r>
      <w:proofErr w:type="spellEnd"/>
      <w:r w:rsidR="00411C9E">
        <w:rPr>
          <w:rFonts w:ascii="Arial" w:hAnsi="Arial" w:cs="Arial"/>
          <w:sz w:val="24"/>
          <w:szCs w:val="24"/>
        </w:rPr>
        <w:t xml:space="preserve"> Data </w:t>
      </w:r>
      <w:r w:rsidR="008C30BA">
        <w:rPr>
          <w:rFonts w:ascii="Arial" w:hAnsi="Arial" w:cs="Arial"/>
          <w:sz w:val="24"/>
          <w:szCs w:val="24"/>
        </w:rPr>
        <w:t>Mart (H</w:t>
      </w:r>
      <w:r w:rsidR="00411C9E" w:rsidRPr="00411C9E">
        <w:rPr>
          <w:rFonts w:ascii="Arial" w:hAnsi="Arial" w:cs="Arial"/>
          <w:sz w:val="24"/>
          <w:szCs w:val="24"/>
        </w:rPr>
        <w:t>DM</w:t>
      </w:r>
      <w:r w:rsidR="003D1811" w:rsidRPr="00411C9E">
        <w:rPr>
          <w:rFonts w:ascii="Arial" w:hAnsi="Arial" w:cs="Arial"/>
          <w:sz w:val="24"/>
          <w:szCs w:val="24"/>
        </w:rPr>
        <w:t>)</w:t>
      </w:r>
      <w:r w:rsidR="003D1811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the</w:t>
      </w:r>
      <w:r w:rsidR="0075320B">
        <w:rPr>
          <w:rFonts w:ascii="Arial" w:hAnsi="Arial" w:cs="Arial"/>
          <w:sz w:val="24"/>
          <w:szCs w:val="24"/>
        </w:rPr>
        <w:t xml:space="preserve"> brief description of </w:t>
      </w:r>
      <w:r>
        <w:rPr>
          <w:rFonts w:ascii="Arial" w:hAnsi="Arial" w:cs="Arial"/>
          <w:sz w:val="24"/>
          <w:szCs w:val="24"/>
        </w:rPr>
        <w:t xml:space="preserve">each </w:t>
      </w:r>
      <w:r w:rsidR="0075320B">
        <w:rPr>
          <w:rFonts w:ascii="Arial" w:hAnsi="Arial" w:cs="Arial"/>
          <w:sz w:val="24"/>
          <w:szCs w:val="24"/>
        </w:rPr>
        <w:t xml:space="preserve">tables </w:t>
      </w:r>
      <w:r w:rsidR="003D181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described below.</w:t>
      </w:r>
    </w:p>
    <w:p w:rsidR="00A920A2" w:rsidRDefault="00A920A2" w:rsidP="00A920A2">
      <w:pPr>
        <w:pStyle w:val="Heading1"/>
        <w:ind w:left="720"/>
        <w:rPr>
          <w:rStyle w:val="apple-converted-space"/>
          <w:color w:val="000000"/>
          <w:sz w:val="32"/>
          <w:szCs w:val="32"/>
          <w:shd w:val="clear" w:color="auto" w:fill="FFFFFF"/>
        </w:rPr>
      </w:pPr>
    </w:p>
    <w:p w:rsidR="00A920A2" w:rsidRPr="00A920A2" w:rsidRDefault="00A920A2" w:rsidP="00A920A2"/>
    <w:p w:rsidR="00537CD0" w:rsidRDefault="00173135" w:rsidP="00C33786">
      <w:pPr>
        <w:pStyle w:val="Heading1"/>
        <w:numPr>
          <w:ilvl w:val="1"/>
          <w:numId w:val="1"/>
        </w:numPr>
        <w:rPr>
          <w:rStyle w:val="apple-converted-space"/>
          <w:color w:val="000000"/>
          <w:sz w:val="32"/>
          <w:szCs w:val="32"/>
          <w:shd w:val="clear" w:color="auto" w:fill="FFFFFF"/>
        </w:rPr>
      </w:pPr>
      <w:bookmarkStart w:id="22" w:name="_Toc348599221"/>
      <w:r>
        <w:rPr>
          <w:rStyle w:val="apple-converted-space"/>
          <w:color w:val="000000"/>
          <w:sz w:val="32"/>
          <w:szCs w:val="32"/>
          <w:shd w:val="clear" w:color="auto" w:fill="FFFFFF"/>
        </w:rPr>
        <w:t xml:space="preserve">Source </w:t>
      </w:r>
      <w:r w:rsidR="00537CD0" w:rsidRPr="00537CD0">
        <w:rPr>
          <w:rStyle w:val="apple-converted-space"/>
          <w:color w:val="000000"/>
          <w:sz w:val="32"/>
          <w:szCs w:val="32"/>
          <w:shd w:val="clear" w:color="auto" w:fill="FFFFFF"/>
        </w:rPr>
        <w:t>Table Structure</w:t>
      </w:r>
      <w:bookmarkEnd w:id="22"/>
    </w:p>
    <w:p w:rsidR="00537CD0" w:rsidRDefault="00537CD0" w:rsidP="00537CD0"/>
    <w:p w:rsidR="00A1788F" w:rsidRPr="006D0437" w:rsidRDefault="009C71EB" w:rsidP="00C541B4">
      <w:pPr>
        <w:pStyle w:val="ListParagraph"/>
        <w:numPr>
          <w:ilvl w:val="0"/>
          <w:numId w:val="4"/>
        </w:numPr>
      </w:pPr>
      <w:r w:rsidRPr="002A0B01">
        <w:rPr>
          <w:rFonts w:ascii="Arial" w:hAnsi="Arial" w:cs="Arial"/>
          <w:sz w:val="24"/>
          <w:szCs w:val="24"/>
        </w:rPr>
        <w:t>HI_FINANCED_AMOUNT_DAILY</w:t>
      </w:r>
    </w:p>
    <w:p w:rsidR="001C6A45" w:rsidRPr="001C6A45" w:rsidRDefault="001C6A45" w:rsidP="006D043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1C6A45">
        <w:rPr>
          <w:rFonts w:ascii="Arial" w:hAnsi="Arial" w:cs="Arial"/>
          <w:sz w:val="24"/>
          <w:szCs w:val="24"/>
        </w:rPr>
        <w:t xml:space="preserve">able contains information related to </w:t>
      </w:r>
      <w:r>
        <w:rPr>
          <w:rFonts w:ascii="Arial" w:hAnsi="Arial" w:cs="Arial"/>
          <w:sz w:val="24"/>
          <w:szCs w:val="24"/>
        </w:rPr>
        <w:t xml:space="preserve">Loan </w:t>
      </w:r>
      <w:r w:rsidRPr="001C6A45">
        <w:rPr>
          <w:rFonts w:ascii="Arial" w:hAnsi="Arial" w:cs="Arial"/>
          <w:sz w:val="24"/>
          <w:szCs w:val="24"/>
        </w:rPr>
        <w:t xml:space="preserve">amount </w:t>
      </w:r>
      <w:r>
        <w:rPr>
          <w:rFonts w:ascii="Arial" w:hAnsi="Arial" w:cs="Arial"/>
          <w:sz w:val="24"/>
          <w:szCs w:val="24"/>
        </w:rPr>
        <w:t>applied by</w:t>
      </w:r>
      <w:r w:rsidRPr="001C6A45">
        <w:rPr>
          <w:rFonts w:ascii="Arial" w:hAnsi="Arial" w:cs="Arial"/>
          <w:sz w:val="24"/>
          <w:szCs w:val="24"/>
        </w:rPr>
        <w:t xml:space="preserve"> the customer for that product</w:t>
      </w:r>
      <w:r>
        <w:rPr>
          <w:rFonts w:ascii="Arial" w:hAnsi="Arial" w:cs="Arial"/>
          <w:sz w:val="24"/>
          <w:szCs w:val="24"/>
        </w:rPr>
        <w:t xml:space="preserve"> to the Bank</w:t>
      </w:r>
      <w:r w:rsidRPr="001C6A45">
        <w:rPr>
          <w:rFonts w:ascii="Arial" w:hAnsi="Arial" w:cs="Arial"/>
          <w:sz w:val="24"/>
          <w:szCs w:val="24"/>
        </w:rPr>
        <w:t xml:space="preserve">. This table may contain multiple application number since the customer can have multiple products on single application </w:t>
      </w:r>
      <w:r>
        <w:rPr>
          <w:rFonts w:ascii="Arial" w:hAnsi="Arial" w:cs="Arial"/>
          <w:sz w:val="24"/>
          <w:szCs w:val="24"/>
        </w:rPr>
        <w:t>or multiple applications for different/ same products.</w:t>
      </w:r>
    </w:p>
    <w:p w:rsidR="001C6A45" w:rsidRDefault="001C6A45" w:rsidP="006D0437">
      <w:pPr>
        <w:pStyle w:val="ListParagrap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"/>
        <w:gridCol w:w="3089"/>
        <w:gridCol w:w="2442"/>
        <w:gridCol w:w="3584"/>
      </w:tblGrid>
      <w:tr w:rsidR="00147E42" w:rsidRPr="009049C0" w:rsidTr="0002368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Comments</w:t>
            </w:r>
          </w:p>
        </w:tc>
      </w:tr>
      <w:tr w:rsidR="00147E42" w:rsidRPr="009049C0" w:rsidTr="000236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APPLICATION_NUMBER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NUMBER(8,0)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Application Number of the customer</w:t>
            </w:r>
          </w:p>
        </w:tc>
      </w:tr>
      <w:tr w:rsidR="00147E42" w:rsidRPr="009049C0" w:rsidTr="000236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SCHEMEID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VARCHAR2(50 BYTE)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Scheme Id</w:t>
            </w:r>
          </w:p>
        </w:tc>
      </w:tr>
      <w:tr w:rsidR="00147E42" w:rsidRPr="009049C0" w:rsidTr="000236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VARCHAR2(50 BYTE)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Currency Type</w:t>
            </w:r>
          </w:p>
        </w:tc>
      </w:tr>
      <w:tr w:rsidR="00147E42" w:rsidRPr="009049C0" w:rsidTr="00023682">
        <w:trPr>
          <w:trHeight w:val="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NUMBER(16,2)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 xml:space="preserve">Amount </w:t>
            </w:r>
            <w:r w:rsidR="00AC3FB2">
              <w:rPr>
                <w:rFonts w:ascii="Arial" w:hAnsi="Arial" w:cs="Arial"/>
              </w:rPr>
              <w:t>(Loan Amount)</w:t>
            </w:r>
          </w:p>
        </w:tc>
      </w:tr>
      <w:tr w:rsidR="00147E42" w:rsidRPr="009049C0" w:rsidTr="000236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PRODUCT_CODE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VARCHAR2(50 BYTE)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Product Code</w:t>
            </w:r>
          </w:p>
        </w:tc>
      </w:tr>
      <w:tr w:rsidR="00147E42" w:rsidRPr="009049C0" w:rsidTr="00023682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FACILITY_CODE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VARCHAR2(50 BYTE)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Facility Code</w:t>
            </w:r>
          </w:p>
        </w:tc>
      </w:tr>
      <w:tr w:rsidR="00147E42" w:rsidRPr="009049C0" w:rsidTr="00023682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PRODUCTSUBTYPE_CODE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VARCHAR2(50 BYTE)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Product Sub Type</w:t>
            </w:r>
          </w:p>
        </w:tc>
      </w:tr>
      <w:tr w:rsidR="00147E42" w:rsidRPr="009049C0" w:rsidTr="00023682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CR_DT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Created Date</w:t>
            </w:r>
          </w:p>
        </w:tc>
      </w:tr>
      <w:tr w:rsidR="00147E42" w:rsidRPr="009049C0" w:rsidTr="00023682">
        <w:trPr>
          <w:trHeight w:val="9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VARCHAR2(12 BYTE)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Created Id</w:t>
            </w:r>
          </w:p>
        </w:tc>
      </w:tr>
      <w:tr w:rsidR="00147E42" w:rsidRPr="009049C0" w:rsidTr="00023682">
        <w:trPr>
          <w:trHeight w:val="9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ORG_ID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NUMBER(8,0)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E42" w:rsidRPr="009049C0" w:rsidRDefault="00147E42" w:rsidP="00023682">
            <w:pPr>
              <w:rPr>
                <w:rFonts w:ascii="Arial" w:hAnsi="Arial" w:cs="Arial"/>
              </w:rPr>
            </w:pPr>
            <w:r w:rsidRPr="009049C0">
              <w:rPr>
                <w:rFonts w:ascii="Arial" w:hAnsi="Arial" w:cs="Arial"/>
              </w:rPr>
              <w:t>Organization Id</w:t>
            </w:r>
          </w:p>
        </w:tc>
      </w:tr>
    </w:tbl>
    <w:p w:rsidR="00A1788F" w:rsidRDefault="00A1788F" w:rsidP="00537CD0">
      <w:pPr>
        <w:rPr>
          <w:b/>
        </w:rPr>
      </w:pPr>
    </w:p>
    <w:p w:rsidR="009049C0" w:rsidRPr="009049C0" w:rsidRDefault="009049C0" w:rsidP="009049C0">
      <w:pPr>
        <w:rPr>
          <w:b/>
        </w:rPr>
      </w:pPr>
    </w:p>
    <w:p w:rsidR="009C71EB" w:rsidRPr="006D0437" w:rsidRDefault="009C71EB" w:rsidP="00A920A2">
      <w:pPr>
        <w:pStyle w:val="ListParagraph"/>
        <w:numPr>
          <w:ilvl w:val="0"/>
          <w:numId w:val="4"/>
        </w:numPr>
        <w:rPr>
          <w:b/>
        </w:rPr>
      </w:pPr>
      <w:r w:rsidRPr="00A920A2">
        <w:rPr>
          <w:rFonts w:ascii="Arial" w:hAnsi="Arial" w:cs="Arial"/>
          <w:sz w:val="24"/>
          <w:szCs w:val="24"/>
        </w:rPr>
        <w:t>HI_CUSTOMER_DEMOGRAHICS</w:t>
      </w:r>
    </w:p>
    <w:p w:rsidR="001C6A45" w:rsidRPr="001C6A45" w:rsidRDefault="001C6A45" w:rsidP="006D043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1C6A45">
        <w:rPr>
          <w:rFonts w:ascii="Arial" w:hAnsi="Arial" w:cs="Arial"/>
          <w:sz w:val="24"/>
          <w:szCs w:val="24"/>
        </w:rPr>
        <w:t xml:space="preserve">able contains information related to customer </w:t>
      </w:r>
      <w:r>
        <w:rPr>
          <w:rFonts w:ascii="Arial" w:hAnsi="Arial" w:cs="Arial"/>
          <w:sz w:val="24"/>
          <w:szCs w:val="24"/>
        </w:rPr>
        <w:t xml:space="preserve">demographics </w:t>
      </w:r>
      <w:r w:rsidRPr="001C6A45">
        <w:rPr>
          <w:rFonts w:ascii="Arial" w:hAnsi="Arial" w:cs="Arial"/>
          <w:sz w:val="24"/>
          <w:szCs w:val="24"/>
        </w:rPr>
        <w:t>like age, salary etc. In this table, we can consider CIFID as the primary key for that application (COMP_APPL_ID is equal to APPLICATION_NUMBER</w:t>
      </w:r>
      <w:r>
        <w:rPr>
          <w:rFonts w:ascii="Arial" w:hAnsi="Arial" w:cs="Arial"/>
          <w:sz w:val="24"/>
          <w:szCs w:val="24"/>
        </w:rPr>
        <w:t xml:space="preserve"> in above table</w:t>
      </w:r>
      <w:r w:rsidRPr="001C6A4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="003D1811">
        <w:rPr>
          <w:rFonts w:ascii="Arial" w:hAnsi="Arial" w:cs="Arial"/>
          <w:sz w:val="24"/>
          <w:szCs w:val="24"/>
        </w:rPr>
        <w:t xml:space="preserve">This table may also contain multiple entries for same CIFIDs </w:t>
      </w:r>
      <w:r w:rsidR="003D1811" w:rsidRPr="001C6A45">
        <w:rPr>
          <w:rFonts w:ascii="Arial" w:hAnsi="Arial" w:cs="Arial"/>
          <w:sz w:val="24"/>
          <w:szCs w:val="24"/>
        </w:rPr>
        <w:t xml:space="preserve">since an application can have multiple customer say primary customer, co-applicant, guarantor etc., and there </w:t>
      </w:r>
      <w:r w:rsidR="003D1811">
        <w:rPr>
          <w:rFonts w:ascii="Arial" w:hAnsi="Arial" w:cs="Arial"/>
          <w:sz w:val="24"/>
          <w:szCs w:val="24"/>
        </w:rPr>
        <w:t xml:space="preserve">can </w:t>
      </w:r>
      <w:r w:rsidR="003D1811" w:rsidRPr="001C6A45">
        <w:rPr>
          <w:rFonts w:ascii="Arial" w:hAnsi="Arial" w:cs="Arial"/>
          <w:sz w:val="24"/>
          <w:szCs w:val="24"/>
        </w:rPr>
        <w:t xml:space="preserve">one customer </w:t>
      </w:r>
      <w:r w:rsidR="003D1811">
        <w:rPr>
          <w:rFonts w:ascii="Arial" w:hAnsi="Arial" w:cs="Arial"/>
          <w:sz w:val="24"/>
          <w:szCs w:val="24"/>
        </w:rPr>
        <w:t>with multiple</w:t>
      </w:r>
      <w:r w:rsidR="003D1811" w:rsidRPr="001C6A45">
        <w:rPr>
          <w:rFonts w:ascii="Arial" w:hAnsi="Arial" w:cs="Arial"/>
          <w:sz w:val="24"/>
          <w:szCs w:val="24"/>
        </w:rPr>
        <w:t xml:space="preserve"> applicatio</w:t>
      </w:r>
      <w:r w:rsidR="003D1811">
        <w:rPr>
          <w:rFonts w:ascii="Arial" w:hAnsi="Arial" w:cs="Arial"/>
          <w:sz w:val="24"/>
          <w:szCs w:val="24"/>
        </w:rPr>
        <w:t>ns for same/ different products.</w:t>
      </w:r>
    </w:p>
    <w:p w:rsidR="001C6A45" w:rsidRPr="006D0437" w:rsidRDefault="001C6A45" w:rsidP="006D0437">
      <w:pPr>
        <w:rPr>
          <w:b/>
        </w:rPr>
      </w:pP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844"/>
        <w:gridCol w:w="2200"/>
        <w:gridCol w:w="1488"/>
      </w:tblGrid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#</w:t>
            </w:r>
          </w:p>
        </w:tc>
        <w:tc>
          <w:tcPr>
            <w:tcW w:w="2844" w:type="dxa"/>
            <w:shd w:val="clear" w:color="000000" w:fill="FFFF00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 xml:space="preserve">Column </w:t>
            </w:r>
            <w:r w:rsidRPr="00DA0378">
              <w:rPr>
                <w:rFonts w:ascii="Arial" w:hAnsi="Arial" w:cs="Arial"/>
              </w:rPr>
              <w:t>Name</w:t>
            </w:r>
          </w:p>
        </w:tc>
        <w:tc>
          <w:tcPr>
            <w:tcW w:w="2200" w:type="dxa"/>
            <w:shd w:val="clear" w:color="000000" w:fill="FFFF00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 xml:space="preserve">Data </w:t>
            </w:r>
            <w:r w:rsidRPr="00DA0378">
              <w:rPr>
                <w:rFonts w:ascii="Arial" w:hAnsi="Arial" w:cs="Arial"/>
              </w:rPr>
              <w:t>Type</w:t>
            </w:r>
          </w:p>
        </w:tc>
        <w:tc>
          <w:tcPr>
            <w:tcW w:w="1439" w:type="dxa"/>
            <w:shd w:val="clear" w:color="000000" w:fill="FFFF00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Comments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CIFID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NUMBER(16,0)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 xml:space="preserve">Unique </w:t>
            </w:r>
            <w:proofErr w:type="spellStart"/>
            <w:r w:rsidRPr="00DE561D">
              <w:rPr>
                <w:rFonts w:ascii="Arial" w:hAnsi="Arial" w:cs="Arial"/>
              </w:rPr>
              <w:t>Cifid</w:t>
            </w:r>
            <w:proofErr w:type="spellEnd"/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2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COMP_APPL_ID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NUMBER(16,0)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Application Number of the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3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CUSTOMERID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NUMBER(16,0)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Unique Customer Id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4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EMP_TYPE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Employment Type of the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5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NET_INCOME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NUMBER(21,2)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Net Income of the Customer</w:t>
            </w:r>
          </w:p>
        </w:tc>
      </w:tr>
      <w:tr w:rsidR="00AC3FB2" w:rsidRPr="00DE561D" w:rsidTr="00AC3FB2">
        <w:trPr>
          <w:trHeight w:val="49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6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NET_OTHERINCOME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NUMBER(21,2)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Net Other Income of the Customer</w:t>
            </w:r>
          </w:p>
        </w:tc>
      </w:tr>
      <w:tr w:rsidR="00AC3FB2" w:rsidRPr="00DE561D" w:rsidTr="00AC3FB2">
        <w:trPr>
          <w:trHeight w:val="49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7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DOBDOI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DATE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Date of Birth</w:t>
            </w:r>
          </w:p>
        </w:tc>
      </w:tr>
      <w:tr w:rsidR="00AC3FB2" w:rsidRPr="00DE561D" w:rsidTr="00AC3FB2">
        <w:trPr>
          <w:trHeight w:val="49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8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BUSS_ACTY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Business Activity</w:t>
            </w:r>
          </w:p>
        </w:tc>
      </w:tr>
      <w:tr w:rsidR="00AC3FB2" w:rsidRPr="00DE561D" w:rsidTr="00AC3FB2">
        <w:trPr>
          <w:trHeight w:val="97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9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SECTOR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 Business Sector</w:t>
            </w:r>
          </w:p>
        </w:tc>
      </w:tr>
      <w:tr w:rsidR="00AC3FB2" w:rsidRPr="00DE561D" w:rsidTr="00AC3FB2">
        <w:trPr>
          <w:trHeight w:val="975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10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CUST_CATG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 Category Status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DESIGNATION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 Designation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12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RELATION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Relationship with Primary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13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INDUSTRY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Customer’s Company Name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14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AGE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NUMBER(3,0)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Age of the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15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NO_OF_DEPENDENTS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NUMBER(2,0)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No of Dependents of the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16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SEX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Customer’s Sex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17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INDVCORPFLAG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Whether Customer is Individual / Corporate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18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GUAR_COAP_FLAG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Whether Customer is Primary / Secondary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19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LOCATION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VARCHAR2(4000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Customer’s Current Location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20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RELATIONSHIP_SINCE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DATE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6A6B56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 xml:space="preserve">Customer’s Relation Ship </w:t>
            </w:r>
            <w:r w:rsidR="006A6B56">
              <w:rPr>
                <w:rFonts w:ascii="Arial" w:hAnsi="Arial" w:cs="Arial"/>
              </w:rPr>
              <w:t>with Bank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21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CURR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VARCHAR2(3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Currency Type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lastRenderedPageBreak/>
              <w:t>22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CREDITSCORE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VARCHAR2(12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Credit Score of the Customer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23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AGE_BRACKET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VARCHAR2(100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Customer’s Age Bracket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24</w:t>
            </w:r>
          </w:p>
        </w:tc>
        <w:tc>
          <w:tcPr>
            <w:tcW w:w="2844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INCOME_BRACKET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DA0378">
              <w:rPr>
                <w:rFonts w:ascii="Arial" w:hAnsi="Arial" w:cs="Arial"/>
              </w:rPr>
              <w:t>VARCHAR2(100 BYTE)</w:t>
            </w:r>
          </w:p>
        </w:tc>
        <w:tc>
          <w:tcPr>
            <w:tcW w:w="1439" w:type="dxa"/>
            <w:vAlign w:val="center"/>
          </w:tcPr>
          <w:p w:rsidR="00AC3FB2" w:rsidRPr="00DE561D" w:rsidRDefault="00AC3FB2" w:rsidP="00023682">
            <w:pPr>
              <w:rPr>
                <w:rFonts w:ascii="Arial" w:hAnsi="Arial" w:cs="Arial"/>
              </w:rPr>
            </w:pPr>
            <w:r w:rsidRPr="00DE561D">
              <w:rPr>
                <w:rFonts w:ascii="Arial" w:hAnsi="Arial" w:cs="Arial"/>
              </w:rPr>
              <w:t>Customer’s Income Bracket</w:t>
            </w:r>
          </w:p>
        </w:tc>
      </w:tr>
      <w:tr w:rsidR="00AC3FB2" w:rsidRPr="00DE561D" w:rsidTr="00AC3FB2">
        <w:trPr>
          <w:trHeight w:val="300"/>
        </w:trPr>
        <w:tc>
          <w:tcPr>
            <w:tcW w:w="1280" w:type="dxa"/>
            <w:shd w:val="clear" w:color="auto" w:fill="auto"/>
            <w:noWrap/>
            <w:vAlign w:val="center"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844" w:type="dxa"/>
            <w:shd w:val="clear" w:color="auto" w:fill="auto"/>
            <w:noWrap/>
            <w:vAlign w:val="center"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C33786">
              <w:rPr>
                <w:rFonts w:ascii="Arial" w:hAnsi="Arial" w:cs="Arial"/>
              </w:rPr>
              <w:t>OVERRIDE_STATUS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AC3FB2" w:rsidRPr="00DA0378" w:rsidRDefault="00AC3FB2" w:rsidP="00023682">
            <w:pPr>
              <w:rPr>
                <w:rFonts w:ascii="Arial" w:hAnsi="Arial" w:cs="Arial"/>
              </w:rPr>
            </w:pPr>
            <w:r w:rsidRPr="00C33786">
              <w:rPr>
                <w:rFonts w:ascii="Arial" w:hAnsi="Arial" w:cs="Arial"/>
              </w:rPr>
              <w:t>VARCHAR2(50 BYTE)</w:t>
            </w:r>
          </w:p>
        </w:tc>
        <w:tc>
          <w:tcPr>
            <w:tcW w:w="1439" w:type="dxa"/>
            <w:vAlign w:val="center"/>
          </w:tcPr>
          <w:p w:rsidR="00AC3FB2" w:rsidRPr="00DE561D" w:rsidRDefault="003D1811" w:rsidP="00577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Override</w:t>
            </w:r>
            <w:r w:rsidR="00AC3FB2">
              <w:rPr>
                <w:rFonts w:ascii="Arial" w:hAnsi="Arial" w:cs="Arial"/>
              </w:rPr>
              <w:t xml:space="preserve"> Status </w:t>
            </w:r>
            <w:r w:rsidR="006A6B56">
              <w:rPr>
                <w:rFonts w:ascii="Arial" w:hAnsi="Arial" w:cs="Arial"/>
              </w:rPr>
              <w:t>(For Credit Scorecard related computation)</w:t>
            </w:r>
          </w:p>
        </w:tc>
      </w:tr>
    </w:tbl>
    <w:p w:rsidR="00A920A2" w:rsidRDefault="00A920A2" w:rsidP="003A599C">
      <w:pPr>
        <w:tabs>
          <w:tab w:val="left" w:pos="7630"/>
        </w:tabs>
      </w:pPr>
    </w:p>
    <w:p w:rsidR="0017030F" w:rsidRDefault="003A599C" w:rsidP="003A599C">
      <w:pPr>
        <w:tabs>
          <w:tab w:val="left" w:pos="7630"/>
        </w:tabs>
      </w:pPr>
      <w:r>
        <w:tab/>
        <w:t xml:space="preserve"> </w:t>
      </w:r>
    </w:p>
    <w:p w:rsidR="00A920A2" w:rsidRPr="00A920A2" w:rsidRDefault="00A920A2" w:rsidP="00A920A2">
      <w:pPr>
        <w:pStyle w:val="Heading1"/>
        <w:numPr>
          <w:ilvl w:val="1"/>
          <w:numId w:val="1"/>
        </w:numPr>
        <w:rPr>
          <w:rStyle w:val="apple-converted-space"/>
          <w:color w:val="000000"/>
          <w:sz w:val="32"/>
          <w:szCs w:val="32"/>
          <w:shd w:val="clear" w:color="auto" w:fill="FFFFFF"/>
        </w:rPr>
      </w:pPr>
      <w:bookmarkStart w:id="23" w:name="_Toc348599222"/>
      <w:r w:rsidRPr="00A920A2">
        <w:rPr>
          <w:rStyle w:val="apple-converted-space"/>
          <w:color w:val="000000"/>
          <w:sz w:val="32"/>
          <w:szCs w:val="32"/>
          <w:shd w:val="clear" w:color="auto" w:fill="FFFFFF"/>
        </w:rPr>
        <w:t>Process</w:t>
      </w:r>
      <w:bookmarkEnd w:id="23"/>
      <w:r w:rsidRPr="00A920A2">
        <w:rPr>
          <w:rStyle w:val="apple-converted-space"/>
          <w:color w:val="000000"/>
          <w:sz w:val="32"/>
          <w:szCs w:val="32"/>
          <w:shd w:val="clear" w:color="auto" w:fill="FFFFFF"/>
        </w:rPr>
        <w:t xml:space="preserve"> </w:t>
      </w:r>
    </w:p>
    <w:p w:rsidR="00A920A2" w:rsidRPr="00A920A2" w:rsidRDefault="00A920A2" w:rsidP="00A920A2"/>
    <w:p w:rsidR="00A920A2" w:rsidRDefault="00A920A2" w:rsidP="00A920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are considering two source tables</w:t>
      </w:r>
      <w:r w:rsidR="001C6A4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A0B01">
        <w:rPr>
          <w:rFonts w:ascii="Arial" w:hAnsi="Arial" w:cs="Arial"/>
          <w:b/>
          <w:sz w:val="24"/>
          <w:szCs w:val="24"/>
        </w:rPr>
        <w:t>HI_FINANCED_AMOUNT_DAILY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A0B01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A0B01">
        <w:rPr>
          <w:rFonts w:ascii="Arial" w:hAnsi="Arial" w:cs="Arial"/>
          <w:b/>
          <w:sz w:val="24"/>
          <w:szCs w:val="24"/>
        </w:rPr>
        <w:t>HI_CUSTOMER_DEMOGRAHICS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8001B9" w:rsidRDefault="008001B9" w:rsidP="00A920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table </w:t>
      </w:r>
      <w:r w:rsidRPr="002A0B01">
        <w:rPr>
          <w:rFonts w:ascii="Arial" w:hAnsi="Arial" w:cs="Arial"/>
          <w:b/>
          <w:sz w:val="24"/>
          <w:szCs w:val="24"/>
        </w:rPr>
        <w:t>HI_CUSTOMER_DEMOGRAHICS</w:t>
      </w:r>
      <w:r>
        <w:rPr>
          <w:rFonts w:ascii="Arial" w:hAnsi="Arial" w:cs="Arial"/>
          <w:sz w:val="24"/>
          <w:szCs w:val="24"/>
        </w:rPr>
        <w:t xml:space="preserve"> identify customers (CIFID) repeated for different applications (</w:t>
      </w:r>
      <w:proofErr w:type="spellStart"/>
      <w:r>
        <w:rPr>
          <w:rFonts w:ascii="Arial" w:hAnsi="Arial" w:cs="Arial"/>
          <w:sz w:val="24"/>
          <w:szCs w:val="24"/>
        </w:rPr>
        <w:t>comp_appl_id</w:t>
      </w:r>
      <w:proofErr w:type="spellEnd"/>
      <w:r w:rsidR="003D1811">
        <w:rPr>
          <w:rFonts w:ascii="Arial" w:hAnsi="Arial" w:cs="Arial"/>
          <w:sz w:val="24"/>
          <w:szCs w:val="24"/>
        </w:rPr>
        <w:t>) -</w:t>
      </w:r>
      <w:r w:rsidR="00A920A2">
        <w:rPr>
          <w:rFonts w:ascii="Arial" w:hAnsi="Arial" w:cs="Arial"/>
          <w:sz w:val="24"/>
          <w:szCs w:val="24"/>
        </w:rPr>
        <w:t xml:space="preserve"> customer can be primary customer in one application and might also be co-applicant in another application.</w:t>
      </w:r>
    </w:p>
    <w:p w:rsidR="00A920A2" w:rsidRDefault="00A920A2" w:rsidP="00A920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the customer is getting repeated more than once then that customer will be Repeat Customer. </w:t>
      </w:r>
    </w:p>
    <w:p w:rsidR="008001B9" w:rsidRDefault="008001B9" w:rsidP="00A920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 repeat customer is identified those applications (</w:t>
      </w:r>
      <w:proofErr w:type="spellStart"/>
      <w:r>
        <w:rPr>
          <w:rFonts w:ascii="Arial" w:hAnsi="Arial" w:cs="Arial"/>
          <w:sz w:val="24"/>
          <w:szCs w:val="24"/>
        </w:rPr>
        <w:t>comp_appl_id</w:t>
      </w:r>
      <w:proofErr w:type="spellEnd"/>
      <w:r>
        <w:rPr>
          <w:rFonts w:ascii="Arial" w:hAnsi="Arial" w:cs="Arial"/>
          <w:sz w:val="24"/>
          <w:szCs w:val="24"/>
        </w:rPr>
        <w:t xml:space="preserve">) to be scanned in </w:t>
      </w:r>
      <w:r w:rsidRPr="002A0B01">
        <w:rPr>
          <w:rFonts w:ascii="Arial" w:hAnsi="Arial" w:cs="Arial"/>
          <w:b/>
          <w:sz w:val="24"/>
          <w:szCs w:val="24"/>
        </w:rPr>
        <w:t>HI_FINANCED_AMOUNT_DAILY</w:t>
      </w:r>
      <w:r>
        <w:rPr>
          <w:rFonts w:ascii="Arial" w:hAnsi="Arial" w:cs="Arial"/>
          <w:b/>
          <w:sz w:val="24"/>
          <w:szCs w:val="24"/>
        </w:rPr>
        <w:t xml:space="preserve"> for that application (</w:t>
      </w:r>
      <w:proofErr w:type="spellStart"/>
      <w:r>
        <w:rPr>
          <w:rFonts w:ascii="Arial" w:hAnsi="Arial" w:cs="Arial"/>
          <w:b/>
          <w:sz w:val="24"/>
          <w:szCs w:val="24"/>
        </w:rPr>
        <w:t>Application_number</w:t>
      </w:r>
      <w:proofErr w:type="spellEnd"/>
      <w:r>
        <w:rPr>
          <w:rFonts w:ascii="Arial" w:hAnsi="Arial" w:cs="Arial"/>
          <w:b/>
          <w:sz w:val="24"/>
          <w:szCs w:val="24"/>
        </w:rPr>
        <w:t>).</w:t>
      </w:r>
    </w:p>
    <w:p w:rsidR="008001B9" w:rsidRDefault="008001B9" w:rsidP="00A920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those applications, check the product/s and </w:t>
      </w:r>
      <w:proofErr w:type="spellStart"/>
      <w:r>
        <w:rPr>
          <w:rFonts w:ascii="Arial" w:hAnsi="Arial" w:cs="Arial"/>
          <w:b/>
          <w:sz w:val="24"/>
          <w:szCs w:val="24"/>
        </w:rPr>
        <w:t>subproduct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/s. </w:t>
      </w:r>
      <w:r w:rsidR="003D1811">
        <w:rPr>
          <w:rFonts w:ascii="Arial" w:hAnsi="Arial" w:cs="Arial"/>
          <w:b/>
          <w:sz w:val="24"/>
          <w:szCs w:val="24"/>
        </w:rPr>
        <w:t>If the repeat customer has opted for same product then it’s an UP-SELL else if the customer has opted for a different product then the earlier application (application date) then it’s a CROSS-SELL.</w:t>
      </w:r>
    </w:p>
    <w:p w:rsidR="006B0091" w:rsidRPr="006B0091" w:rsidRDefault="003D1811" w:rsidP="006B00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Once identified the same needs to be updated in the target table called </w:t>
      </w:r>
      <w:r w:rsidRPr="006B0091">
        <w:rPr>
          <w:rFonts w:ascii="Times New Roman" w:eastAsia="Times New Roman" w:hAnsi="Times New Roman" w:cs="Times New Roman"/>
          <w:sz w:val="24"/>
          <w:szCs w:val="24"/>
        </w:rPr>
        <w:t xml:space="preserve">HI_REPEAT_COUNT </w:t>
      </w:r>
      <w:r>
        <w:rPr>
          <w:rFonts w:ascii="Times New Roman" w:eastAsia="Times New Roman" w:hAnsi="Times New Roman" w:cs="Times New Roman"/>
          <w:sz w:val="24"/>
          <w:szCs w:val="24"/>
        </w:rPr>
        <w:t>as described below.</w:t>
      </w:r>
    </w:p>
    <w:p w:rsidR="005B13E3" w:rsidRDefault="005B13E3" w:rsidP="00A920A2">
      <w:pPr>
        <w:rPr>
          <w:rFonts w:ascii="Arial" w:hAnsi="Arial" w:cs="Arial"/>
          <w:b/>
          <w:sz w:val="24"/>
          <w:szCs w:val="24"/>
        </w:rPr>
      </w:pPr>
    </w:p>
    <w:p w:rsidR="008001B9" w:rsidRDefault="008001B9" w:rsidP="00A920A2">
      <w:pPr>
        <w:rPr>
          <w:rFonts w:ascii="Arial" w:hAnsi="Arial" w:cs="Arial"/>
          <w:b/>
          <w:sz w:val="24"/>
          <w:szCs w:val="24"/>
        </w:rPr>
      </w:pPr>
    </w:p>
    <w:p w:rsidR="006B0091" w:rsidRPr="006B0091" w:rsidRDefault="00173135" w:rsidP="006B00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Target Table Structure</w:t>
      </w:r>
      <w:r w:rsidR="006B0091">
        <w:rPr>
          <w:rFonts w:ascii="Arial" w:hAnsi="Arial" w:cs="Arial"/>
          <w:b/>
          <w:sz w:val="24"/>
          <w:szCs w:val="24"/>
        </w:rPr>
        <w:t>:</w:t>
      </w:r>
      <w:r w:rsidR="006B0091" w:rsidRPr="006B0091">
        <w:t xml:space="preserve"> </w:t>
      </w:r>
      <w:r w:rsidR="006B0091" w:rsidRPr="006B0091">
        <w:rPr>
          <w:rFonts w:ascii="Times New Roman" w:eastAsia="Times New Roman" w:hAnsi="Times New Roman" w:cs="Times New Roman"/>
          <w:sz w:val="24"/>
          <w:szCs w:val="24"/>
        </w:rPr>
        <w:t>H</w:t>
      </w:r>
      <w:r w:rsidR="00483ECC">
        <w:rPr>
          <w:rFonts w:ascii="Times New Roman" w:eastAsia="Times New Roman" w:hAnsi="Times New Roman" w:cs="Times New Roman"/>
          <w:sz w:val="24"/>
          <w:szCs w:val="24"/>
        </w:rPr>
        <w:t>DM</w:t>
      </w:r>
      <w:r w:rsidR="006B0091" w:rsidRPr="006B0091">
        <w:rPr>
          <w:rFonts w:ascii="Times New Roman" w:eastAsia="Times New Roman" w:hAnsi="Times New Roman" w:cs="Times New Roman"/>
          <w:sz w:val="24"/>
          <w:szCs w:val="24"/>
        </w:rPr>
        <w:t>_</w:t>
      </w:r>
      <w:r w:rsidR="005B13E3">
        <w:rPr>
          <w:rFonts w:ascii="Times New Roman" w:eastAsia="Times New Roman" w:hAnsi="Times New Roman" w:cs="Times New Roman"/>
          <w:sz w:val="24"/>
          <w:szCs w:val="24"/>
        </w:rPr>
        <w:t>CUSTOMER_BEHAVIOUR</w:t>
      </w:r>
      <w:r w:rsidR="006B0091" w:rsidRPr="006B0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613"/>
        <w:gridCol w:w="3881"/>
      </w:tblGrid>
      <w:tr w:rsidR="001C2E60" w:rsidTr="00F0742D">
        <w:tc>
          <w:tcPr>
            <w:tcW w:w="2046" w:type="dxa"/>
          </w:tcPr>
          <w:p w:rsidR="001C2E60" w:rsidRDefault="001C2E60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1613" w:type="dxa"/>
          </w:tcPr>
          <w:p w:rsidR="001C2E60" w:rsidRDefault="001C2E60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3881" w:type="dxa"/>
          </w:tcPr>
          <w:p w:rsidR="001C2E60" w:rsidRDefault="0045420F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1C2E60" w:rsidTr="00F0742D">
        <w:tc>
          <w:tcPr>
            <w:tcW w:w="2046" w:type="dxa"/>
          </w:tcPr>
          <w:p w:rsidR="001C2E60" w:rsidRDefault="001C2E60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68BC">
              <w:t>CIFID</w:t>
            </w:r>
          </w:p>
        </w:tc>
        <w:tc>
          <w:tcPr>
            <w:tcW w:w="1613" w:type="dxa"/>
          </w:tcPr>
          <w:p w:rsidR="001C2E60" w:rsidRDefault="001C2E60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1EF4">
              <w:t>NUMBER</w:t>
            </w:r>
          </w:p>
        </w:tc>
        <w:tc>
          <w:tcPr>
            <w:tcW w:w="3881" w:type="dxa"/>
          </w:tcPr>
          <w:p w:rsidR="001C2E60" w:rsidRPr="00351EF4" w:rsidRDefault="001C2E60" w:rsidP="00A920A2">
            <w:r>
              <w:t>Insert the repeat customer CIF ID</w:t>
            </w:r>
          </w:p>
        </w:tc>
      </w:tr>
      <w:tr w:rsidR="001C2E60" w:rsidTr="00F0742D">
        <w:tc>
          <w:tcPr>
            <w:tcW w:w="2046" w:type="dxa"/>
          </w:tcPr>
          <w:p w:rsidR="001C2E60" w:rsidRDefault="005B13E3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t>First_Purchase_Date</w:t>
            </w:r>
            <w:proofErr w:type="spellEnd"/>
          </w:p>
        </w:tc>
        <w:tc>
          <w:tcPr>
            <w:tcW w:w="1613" w:type="dxa"/>
          </w:tcPr>
          <w:p w:rsidR="001C2E60" w:rsidRDefault="001C2E60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Date</w:t>
            </w:r>
          </w:p>
        </w:tc>
        <w:tc>
          <w:tcPr>
            <w:tcW w:w="3881" w:type="dxa"/>
          </w:tcPr>
          <w:p w:rsidR="001C2E60" w:rsidRPr="00351EF4" w:rsidRDefault="001C2E60" w:rsidP="005B13E3">
            <w:r>
              <w:t xml:space="preserve">Date on which the customer made </w:t>
            </w:r>
            <w:r w:rsidR="005B13E3">
              <w:t xml:space="preserve">the first approved </w:t>
            </w:r>
            <w:r>
              <w:t>order.</w:t>
            </w:r>
          </w:p>
        </w:tc>
      </w:tr>
      <w:tr w:rsidR="001C2E60" w:rsidTr="00F0742D">
        <w:tc>
          <w:tcPr>
            <w:tcW w:w="2046" w:type="dxa"/>
          </w:tcPr>
          <w:p w:rsidR="001C2E60" w:rsidRPr="005B13E3" w:rsidRDefault="005B13E3" w:rsidP="00A920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13E3">
              <w:rPr>
                <w:rFonts w:ascii="Arial" w:hAnsi="Arial" w:cs="Arial"/>
                <w:sz w:val="24"/>
                <w:szCs w:val="24"/>
              </w:rPr>
              <w:t>Last_purchase_Date</w:t>
            </w:r>
            <w:proofErr w:type="spellEnd"/>
          </w:p>
        </w:tc>
        <w:tc>
          <w:tcPr>
            <w:tcW w:w="1613" w:type="dxa"/>
          </w:tcPr>
          <w:p w:rsidR="001C2E60" w:rsidRDefault="006740A7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3881" w:type="dxa"/>
          </w:tcPr>
          <w:p w:rsidR="001C2E60" w:rsidRPr="00351EF4" w:rsidRDefault="005B13E3" w:rsidP="005B13E3">
            <w:r>
              <w:t>Date on which the customer made the last approved order.</w:t>
            </w:r>
          </w:p>
        </w:tc>
      </w:tr>
      <w:tr w:rsidR="005B13E3" w:rsidTr="00F0742D">
        <w:tc>
          <w:tcPr>
            <w:tcW w:w="2046" w:type="dxa"/>
          </w:tcPr>
          <w:p w:rsidR="005B13E3" w:rsidRPr="00CF08C7" w:rsidRDefault="005B13E3" w:rsidP="00A920A2">
            <w:r w:rsidRPr="00A268BC">
              <w:t>REPEAT_CUSTOMER</w:t>
            </w:r>
          </w:p>
        </w:tc>
        <w:tc>
          <w:tcPr>
            <w:tcW w:w="1613" w:type="dxa"/>
          </w:tcPr>
          <w:p w:rsidR="005B13E3" w:rsidRDefault="005B13E3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1EF4">
              <w:t>VARCHAR2(100 BYTE)</w:t>
            </w:r>
          </w:p>
        </w:tc>
        <w:tc>
          <w:tcPr>
            <w:tcW w:w="3881" w:type="dxa"/>
          </w:tcPr>
          <w:p w:rsidR="005B13E3" w:rsidRPr="00351EF4" w:rsidRDefault="005B13E3" w:rsidP="00A920A2">
            <w:r>
              <w:t>Mark repeat customer ‘R’</w:t>
            </w:r>
          </w:p>
        </w:tc>
      </w:tr>
      <w:tr w:rsidR="005B13E3" w:rsidTr="00F0742D">
        <w:tc>
          <w:tcPr>
            <w:tcW w:w="2046" w:type="dxa"/>
          </w:tcPr>
          <w:p w:rsidR="005B13E3" w:rsidRPr="00CF08C7" w:rsidRDefault="005B13E3" w:rsidP="00A920A2">
            <w:r w:rsidRPr="00A268BC">
              <w:t>UPSELL</w:t>
            </w:r>
          </w:p>
        </w:tc>
        <w:tc>
          <w:tcPr>
            <w:tcW w:w="1613" w:type="dxa"/>
          </w:tcPr>
          <w:p w:rsidR="005B13E3" w:rsidRDefault="005B13E3" w:rsidP="00A92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1EF4">
              <w:t>VARCHAR2(100 BYTE)</w:t>
            </w:r>
          </w:p>
        </w:tc>
        <w:tc>
          <w:tcPr>
            <w:tcW w:w="3881" w:type="dxa"/>
          </w:tcPr>
          <w:p w:rsidR="005B13E3" w:rsidRPr="00351EF4" w:rsidRDefault="005B13E3" w:rsidP="00A920A2">
            <w:r>
              <w:t>U for upsell customer</w:t>
            </w:r>
          </w:p>
        </w:tc>
      </w:tr>
      <w:tr w:rsidR="005B13E3" w:rsidTr="00F0742D">
        <w:tc>
          <w:tcPr>
            <w:tcW w:w="2046" w:type="dxa"/>
          </w:tcPr>
          <w:p w:rsidR="005B13E3" w:rsidRPr="00A268BC" w:rsidRDefault="005B13E3" w:rsidP="00A920A2">
            <w:r w:rsidRPr="00A268BC">
              <w:t>PRODUCT</w:t>
            </w:r>
          </w:p>
        </w:tc>
        <w:tc>
          <w:tcPr>
            <w:tcW w:w="1613" w:type="dxa"/>
          </w:tcPr>
          <w:p w:rsidR="005B13E3" w:rsidRPr="00351EF4" w:rsidRDefault="005B13E3" w:rsidP="00A920A2">
            <w:r w:rsidRPr="00351EF4">
              <w:t>VARCHAR2(100 BYTE)</w:t>
            </w:r>
          </w:p>
        </w:tc>
        <w:tc>
          <w:tcPr>
            <w:tcW w:w="3881" w:type="dxa"/>
          </w:tcPr>
          <w:p w:rsidR="005B13E3" w:rsidRPr="00351EF4" w:rsidRDefault="005B13E3" w:rsidP="00A920A2">
            <w:r>
              <w:t>Main product (first time application)</w:t>
            </w:r>
          </w:p>
        </w:tc>
      </w:tr>
      <w:tr w:rsidR="005B13E3" w:rsidTr="00F0742D">
        <w:tc>
          <w:tcPr>
            <w:tcW w:w="2046" w:type="dxa"/>
          </w:tcPr>
          <w:p w:rsidR="005B13E3" w:rsidRDefault="005B13E3" w:rsidP="00BB5F61">
            <w:r>
              <w:t>SUB</w:t>
            </w:r>
            <w:r w:rsidRPr="00A268BC">
              <w:t>PRODUCT</w:t>
            </w:r>
          </w:p>
        </w:tc>
        <w:tc>
          <w:tcPr>
            <w:tcW w:w="1613" w:type="dxa"/>
          </w:tcPr>
          <w:p w:rsidR="005B13E3" w:rsidRPr="00351EF4" w:rsidRDefault="005B13E3" w:rsidP="00A920A2">
            <w:r w:rsidRPr="00351EF4">
              <w:t>VARCHAR2(100 BYTE)</w:t>
            </w:r>
          </w:p>
        </w:tc>
        <w:tc>
          <w:tcPr>
            <w:tcW w:w="3881" w:type="dxa"/>
          </w:tcPr>
          <w:p w:rsidR="005B13E3" w:rsidRPr="00351EF4" w:rsidRDefault="005B13E3" w:rsidP="00056BB0">
            <w:r>
              <w:t xml:space="preserve">Sub Product </w:t>
            </w:r>
          </w:p>
        </w:tc>
      </w:tr>
      <w:tr w:rsidR="005B13E3" w:rsidTr="00F0742D">
        <w:tc>
          <w:tcPr>
            <w:tcW w:w="2046" w:type="dxa"/>
          </w:tcPr>
          <w:p w:rsidR="005B13E3" w:rsidRDefault="005B13E3" w:rsidP="00BB5F61">
            <w:proofErr w:type="spellStart"/>
            <w:r>
              <w:t>Product_Sq</w:t>
            </w:r>
            <w:proofErr w:type="spellEnd"/>
          </w:p>
        </w:tc>
        <w:tc>
          <w:tcPr>
            <w:tcW w:w="1613" w:type="dxa"/>
          </w:tcPr>
          <w:p w:rsidR="005B13E3" w:rsidRPr="00351EF4" w:rsidRDefault="005B13E3" w:rsidP="00A920A2">
            <w:r w:rsidRPr="00351EF4">
              <w:t>VARCHAR2(100 BYTE)</w:t>
            </w:r>
          </w:p>
        </w:tc>
        <w:tc>
          <w:tcPr>
            <w:tcW w:w="3881" w:type="dxa"/>
          </w:tcPr>
          <w:p w:rsidR="005B13E3" w:rsidRDefault="005B13E3" w:rsidP="003A36A5">
            <w:r>
              <w:t xml:space="preserve">Sequence of products description purchased </w:t>
            </w:r>
          </w:p>
          <w:p w:rsidR="005B13E3" w:rsidRDefault="005B13E3" w:rsidP="00BB5F61">
            <w:r>
              <w:t>example(Home Loan*Credit Card*Personal Loan)</w:t>
            </w:r>
          </w:p>
        </w:tc>
      </w:tr>
      <w:tr w:rsidR="005B13E3" w:rsidTr="00F0742D">
        <w:tc>
          <w:tcPr>
            <w:tcW w:w="2046" w:type="dxa"/>
          </w:tcPr>
          <w:p w:rsidR="005B13E3" w:rsidRDefault="005B13E3" w:rsidP="00BB5F61">
            <w:proofErr w:type="spellStart"/>
            <w:r>
              <w:t>Subproduct_Sq</w:t>
            </w:r>
            <w:proofErr w:type="spellEnd"/>
          </w:p>
        </w:tc>
        <w:tc>
          <w:tcPr>
            <w:tcW w:w="1613" w:type="dxa"/>
          </w:tcPr>
          <w:p w:rsidR="005B13E3" w:rsidRPr="00351EF4" w:rsidRDefault="005B13E3" w:rsidP="00A920A2">
            <w:r w:rsidRPr="00351EF4">
              <w:t>VARCHAR2(100 BYTE)</w:t>
            </w:r>
          </w:p>
        </w:tc>
        <w:tc>
          <w:tcPr>
            <w:tcW w:w="3881" w:type="dxa"/>
          </w:tcPr>
          <w:p w:rsidR="005B13E3" w:rsidRDefault="005B13E3" w:rsidP="003A36A5">
            <w:r>
              <w:t xml:space="preserve">Sequence of </w:t>
            </w:r>
            <w:proofErr w:type="spellStart"/>
            <w:r>
              <w:t>subproducts</w:t>
            </w:r>
            <w:proofErr w:type="spellEnd"/>
            <w:r>
              <w:t xml:space="preserve"> description purchased </w:t>
            </w:r>
          </w:p>
          <w:p w:rsidR="005B13E3" w:rsidRDefault="005B13E3" w:rsidP="003A36A5">
            <w:r>
              <w:t>example(Repair*</w:t>
            </w:r>
            <w:proofErr w:type="spellStart"/>
            <w:r>
              <w:t>SignatureCard</w:t>
            </w:r>
            <w:proofErr w:type="spellEnd"/>
            <w:r>
              <w:t>*Personal Loan)</w:t>
            </w:r>
          </w:p>
        </w:tc>
      </w:tr>
      <w:tr w:rsidR="00483ECC" w:rsidTr="00F0742D">
        <w:tc>
          <w:tcPr>
            <w:tcW w:w="2046" w:type="dxa"/>
          </w:tcPr>
          <w:p w:rsidR="00483ECC" w:rsidRDefault="00483ECC" w:rsidP="00BB5F61">
            <w:r w:rsidRPr="00483ECC">
              <w:t>TOTAL_AMOUNT</w:t>
            </w:r>
          </w:p>
        </w:tc>
        <w:tc>
          <w:tcPr>
            <w:tcW w:w="1613" w:type="dxa"/>
          </w:tcPr>
          <w:p w:rsidR="00483ECC" w:rsidRPr="00351EF4" w:rsidRDefault="00483ECC" w:rsidP="00A920A2">
            <w:r>
              <w:t>NUMBER</w:t>
            </w:r>
          </w:p>
        </w:tc>
        <w:tc>
          <w:tcPr>
            <w:tcW w:w="3881" w:type="dxa"/>
          </w:tcPr>
          <w:p w:rsidR="00483ECC" w:rsidRDefault="00483ECC" w:rsidP="003A36A5">
            <w:r>
              <w:t>Total Amount value of the customer</w:t>
            </w:r>
          </w:p>
        </w:tc>
      </w:tr>
      <w:tr w:rsidR="00483ECC" w:rsidTr="00F0742D">
        <w:tc>
          <w:tcPr>
            <w:tcW w:w="2046" w:type="dxa"/>
          </w:tcPr>
          <w:p w:rsidR="00483ECC" w:rsidRDefault="00483ECC" w:rsidP="00BB5F61">
            <w:r w:rsidRPr="00483ECC">
              <w:t>TOTAL_APP_COUNT</w:t>
            </w:r>
          </w:p>
        </w:tc>
        <w:tc>
          <w:tcPr>
            <w:tcW w:w="1613" w:type="dxa"/>
          </w:tcPr>
          <w:p w:rsidR="00483ECC" w:rsidRPr="00351EF4" w:rsidRDefault="00483ECC" w:rsidP="00A920A2">
            <w:r>
              <w:t>NUMBER</w:t>
            </w:r>
          </w:p>
        </w:tc>
        <w:tc>
          <w:tcPr>
            <w:tcW w:w="3881" w:type="dxa"/>
          </w:tcPr>
          <w:p w:rsidR="00483ECC" w:rsidRDefault="00483ECC" w:rsidP="003A36A5">
            <w:r>
              <w:t>Total Number of the application count of the customer</w:t>
            </w:r>
          </w:p>
        </w:tc>
      </w:tr>
    </w:tbl>
    <w:p w:rsidR="008001B9" w:rsidRDefault="008001B9" w:rsidP="00A920A2">
      <w:pPr>
        <w:rPr>
          <w:rFonts w:ascii="Arial" w:hAnsi="Arial" w:cs="Arial"/>
          <w:b/>
          <w:sz w:val="24"/>
          <w:szCs w:val="24"/>
        </w:rPr>
      </w:pPr>
    </w:p>
    <w:p w:rsidR="00A920A2" w:rsidRDefault="00A920A2" w:rsidP="003A599C">
      <w:pPr>
        <w:tabs>
          <w:tab w:val="left" w:pos="7630"/>
        </w:tabs>
      </w:pPr>
    </w:p>
    <w:p w:rsidR="00234470" w:rsidRDefault="00234470" w:rsidP="00234470">
      <w:pPr>
        <w:pStyle w:val="Heading1"/>
        <w:numPr>
          <w:ilvl w:val="0"/>
          <w:numId w:val="1"/>
        </w:numPr>
        <w:rPr>
          <w:rStyle w:val="apple-converted-space"/>
          <w:color w:val="000000"/>
          <w:sz w:val="32"/>
          <w:szCs w:val="32"/>
          <w:shd w:val="clear" w:color="auto" w:fill="FFFFFF"/>
        </w:rPr>
      </w:pPr>
      <w:bookmarkStart w:id="24" w:name="_Toc348599223"/>
      <w:r w:rsidRPr="00234470">
        <w:rPr>
          <w:rStyle w:val="apple-converted-space"/>
          <w:color w:val="000000"/>
          <w:sz w:val="32"/>
          <w:szCs w:val="32"/>
          <w:shd w:val="clear" w:color="auto" w:fill="FFFFFF"/>
        </w:rPr>
        <w:t>Business Rules</w:t>
      </w:r>
      <w:bookmarkEnd w:id="24"/>
    </w:p>
    <w:p w:rsidR="00056405" w:rsidRDefault="00056405" w:rsidP="00056405"/>
    <w:p w:rsidR="00056405" w:rsidRPr="00A920A2" w:rsidRDefault="00A920A2" w:rsidP="00C3378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20A2">
        <w:rPr>
          <w:rFonts w:ascii="Arial" w:hAnsi="Arial" w:cs="Arial"/>
          <w:sz w:val="24"/>
          <w:szCs w:val="24"/>
        </w:rPr>
        <w:t>An application should be either Primary or Co-applicant</w:t>
      </w:r>
      <w:r w:rsidR="008001B9">
        <w:rPr>
          <w:rFonts w:ascii="Arial" w:hAnsi="Arial" w:cs="Arial"/>
          <w:sz w:val="24"/>
          <w:szCs w:val="24"/>
        </w:rPr>
        <w:t xml:space="preserve"> (</w:t>
      </w:r>
      <w:r w:rsidR="008001B9" w:rsidRPr="00A920A2">
        <w:rPr>
          <w:rFonts w:ascii="Arial" w:hAnsi="Arial" w:cs="Arial"/>
          <w:sz w:val="24"/>
          <w:szCs w:val="24"/>
        </w:rPr>
        <w:t>GUAR_COAP_FLAG</w:t>
      </w:r>
      <w:r w:rsidR="008001B9">
        <w:rPr>
          <w:rFonts w:ascii="Arial" w:hAnsi="Arial" w:cs="Arial"/>
          <w:sz w:val="24"/>
          <w:szCs w:val="24"/>
        </w:rPr>
        <w:t xml:space="preserve"> in ‘P’ or ‘C’)</w:t>
      </w:r>
      <w:r w:rsidRPr="00A920A2">
        <w:rPr>
          <w:rFonts w:ascii="Arial" w:hAnsi="Arial" w:cs="Arial"/>
          <w:sz w:val="24"/>
          <w:szCs w:val="24"/>
        </w:rPr>
        <w:t xml:space="preserve"> it should not be</w:t>
      </w:r>
      <w:r w:rsidR="008001B9">
        <w:rPr>
          <w:rFonts w:ascii="Arial" w:hAnsi="Arial" w:cs="Arial"/>
          <w:sz w:val="24"/>
          <w:szCs w:val="24"/>
        </w:rPr>
        <w:t xml:space="preserve"> </w:t>
      </w:r>
      <w:r w:rsidR="003D1811">
        <w:rPr>
          <w:rFonts w:ascii="Arial" w:hAnsi="Arial" w:cs="Arial"/>
          <w:sz w:val="24"/>
          <w:szCs w:val="24"/>
        </w:rPr>
        <w:t>any</w:t>
      </w:r>
      <w:r w:rsidR="003D1811" w:rsidRPr="00A920A2">
        <w:rPr>
          <w:rFonts w:ascii="Arial" w:hAnsi="Arial" w:cs="Arial"/>
          <w:sz w:val="24"/>
          <w:szCs w:val="24"/>
        </w:rPr>
        <w:t xml:space="preserve"> other</w:t>
      </w:r>
      <w:r w:rsidRPr="00A920A2">
        <w:rPr>
          <w:rFonts w:ascii="Arial" w:hAnsi="Arial" w:cs="Arial"/>
          <w:sz w:val="24"/>
          <w:szCs w:val="24"/>
        </w:rPr>
        <w:t xml:space="preserve"> application flag</w:t>
      </w:r>
      <w:r w:rsidR="008001B9">
        <w:rPr>
          <w:rFonts w:ascii="Arial" w:hAnsi="Arial" w:cs="Arial"/>
          <w:sz w:val="24"/>
          <w:szCs w:val="24"/>
        </w:rPr>
        <w:t xml:space="preserve"> in </w:t>
      </w:r>
      <w:r w:rsidRPr="00A920A2">
        <w:rPr>
          <w:rFonts w:ascii="Arial" w:hAnsi="Arial" w:cs="Arial"/>
          <w:sz w:val="24"/>
          <w:szCs w:val="24"/>
        </w:rPr>
        <w:t>GUAR_COAP_FLAG</w:t>
      </w:r>
      <w:r w:rsidR="008001B9">
        <w:rPr>
          <w:rFonts w:ascii="Arial" w:hAnsi="Arial" w:cs="Arial"/>
          <w:sz w:val="24"/>
          <w:szCs w:val="24"/>
        </w:rPr>
        <w:t xml:space="preserve"> column</w:t>
      </w:r>
      <w:r w:rsidRPr="00A920A2">
        <w:rPr>
          <w:rFonts w:ascii="Arial" w:hAnsi="Arial" w:cs="Arial"/>
          <w:sz w:val="24"/>
          <w:szCs w:val="24"/>
        </w:rPr>
        <w:t>.</w:t>
      </w:r>
    </w:p>
    <w:p w:rsidR="00C33786" w:rsidRDefault="00A920A2" w:rsidP="00C3378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20A2">
        <w:rPr>
          <w:rFonts w:ascii="Arial" w:hAnsi="Arial" w:cs="Arial"/>
          <w:sz w:val="24"/>
          <w:szCs w:val="24"/>
        </w:rPr>
        <w:t>An application status sh</w:t>
      </w:r>
      <w:r w:rsidR="00C33786" w:rsidRPr="00A920A2">
        <w:rPr>
          <w:rFonts w:ascii="Arial" w:hAnsi="Arial" w:cs="Arial"/>
          <w:sz w:val="24"/>
          <w:szCs w:val="24"/>
        </w:rPr>
        <w:t xml:space="preserve">ould </w:t>
      </w:r>
      <w:r>
        <w:rPr>
          <w:rFonts w:ascii="Arial" w:hAnsi="Arial" w:cs="Arial"/>
          <w:sz w:val="24"/>
          <w:szCs w:val="24"/>
        </w:rPr>
        <w:t>not be R</w:t>
      </w:r>
      <w:r w:rsidR="00C33786" w:rsidRPr="00A920A2">
        <w:rPr>
          <w:rFonts w:ascii="Arial" w:hAnsi="Arial" w:cs="Arial"/>
          <w:sz w:val="24"/>
          <w:szCs w:val="24"/>
        </w:rPr>
        <w:t xml:space="preserve">ejected, </w:t>
      </w:r>
      <w:r>
        <w:rPr>
          <w:rFonts w:ascii="Arial" w:hAnsi="Arial" w:cs="Arial"/>
          <w:sz w:val="24"/>
          <w:szCs w:val="24"/>
        </w:rPr>
        <w:t>or Work In Progress it should be completed</w:t>
      </w:r>
      <w:r w:rsidR="005A6818">
        <w:rPr>
          <w:rFonts w:ascii="Arial" w:hAnsi="Arial" w:cs="Arial"/>
          <w:sz w:val="24"/>
          <w:szCs w:val="24"/>
        </w:rPr>
        <w:t xml:space="preserve"> in </w:t>
      </w:r>
      <w:r w:rsidR="00DC20D5">
        <w:rPr>
          <w:rFonts w:ascii="Arial" w:hAnsi="Arial" w:cs="Arial"/>
          <w:sz w:val="24"/>
          <w:szCs w:val="24"/>
        </w:rPr>
        <w:t>HI_WORKFLOW_OVERALL</w:t>
      </w:r>
    </w:p>
    <w:p w:rsidR="005B13E3" w:rsidRDefault="005B13E3" w:rsidP="005B13E3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Condition </w:t>
      </w:r>
      <w:proofErr w:type="gramStart"/>
      <w:r w:rsidR="00162ADF">
        <w:rPr>
          <w:rFonts w:ascii="Arial" w:hAnsi="Arial" w:cs="Arial"/>
          <w:sz w:val="18"/>
          <w:szCs w:val="18"/>
        </w:rPr>
        <w:t xml:space="preserve">for </w:t>
      </w:r>
      <w:r>
        <w:rPr>
          <w:rFonts w:ascii="Arial" w:hAnsi="Arial" w:cs="Arial"/>
          <w:sz w:val="18"/>
          <w:szCs w:val="18"/>
        </w:rPr>
        <w:t xml:space="preserve"> =</w:t>
      </w:r>
      <w:proofErr w:type="gramEnd"/>
      <w:r>
        <w:rPr>
          <w:rFonts w:ascii="Arial" w:hAnsi="Arial" w:cs="Arial"/>
          <w:sz w:val="18"/>
          <w:szCs w:val="18"/>
        </w:rPr>
        <w:t>&gt;STAGE_CATEGORY, STAGE_STATUS of HI_APP_WORKFLOW_OVERALL</w:t>
      </w:r>
    </w:p>
    <w:p w:rsidR="005C05CF" w:rsidRPr="00C936F2" w:rsidRDefault="002041FE" w:rsidP="00C936F2">
      <w:pPr>
        <w:pStyle w:val="ListParagrap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where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stage_status</w:t>
      </w:r>
      <w:proofErr w:type="spellEnd"/>
      <w:ins w:id="25" w:author="admin" w:date="2013-03-13T19:05:00Z">
        <w:r w:rsidR="00C936F2">
          <w:rPr>
            <w:rFonts w:ascii="Arial" w:hAnsi="Arial" w:cs="Arial"/>
            <w:sz w:val="18"/>
            <w:szCs w:val="18"/>
          </w:rPr>
          <w:t xml:space="preserve"> </w:t>
        </w:r>
      </w:ins>
      <w:del w:id="26" w:author="admin" w:date="2013-03-13T19:05:00Z">
        <w:r w:rsidDel="00C936F2">
          <w:rPr>
            <w:rFonts w:ascii="Arial" w:hAnsi="Arial" w:cs="Arial"/>
            <w:sz w:val="18"/>
            <w:szCs w:val="18"/>
          </w:rPr>
          <w:delText xml:space="preserve"> not </w:delText>
        </w:r>
      </w:del>
      <w:r>
        <w:rPr>
          <w:rFonts w:ascii="Arial" w:hAnsi="Arial" w:cs="Arial"/>
          <w:sz w:val="18"/>
          <w:szCs w:val="18"/>
        </w:rPr>
        <w:t>in (</w:t>
      </w:r>
      <w:ins w:id="27" w:author="admin" w:date="2013-03-13T19:05:00Z">
        <w:r w:rsidR="00C936F2">
          <w:rPr>
            <w:rFonts w:ascii="Arial" w:hAnsi="Arial" w:cs="Arial"/>
            <w:sz w:val="18"/>
            <w:szCs w:val="18"/>
          </w:rPr>
          <w:t>‘C’</w:t>
        </w:r>
      </w:ins>
      <w:del w:id="28" w:author="admin" w:date="2013-03-13T19:05:00Z">
        <w:r w:rsidDel="00C936F2">
          <w:rPr>
            <w:rFonts w:ascii="Arial" w:hAnsi="Arial" w:cs="Arial"/>
            <w:sz w:val="18"/>
            <w:szCs w:val="18"/>
          </w:rPr>
          <w:delText>'R','P'</w:delText>
        </w:r>
      </w:del>
      <w:r>
        <w:rPr>
          <w:rFonts w:ascii="Arial" w:hAnsi="Arial" w:cs="Arial"/>
          <w:sz w:val="18"/>
          <w:szCs w:val="18"/>
        </w:rPr>
        <w:t xml:space="preserve">) and </w:t>
      </w:r>
      <w:proofErr w:type="spellStart"/>
      <w:r>
        <w:rPr>
          <w:rFonts w:ascii="Arial" w:hAnsi="Arial" w:cs="Arial"/>
          <w:sz w:val="18"/>
          <w:szCs w:val="18"/>
        </w:rPr>
        <w:t>stage_category</w:t>
      </w:r>
      <w:proofErr w:type="spellEnd"/>
      <w:ins w:id="29" w:author="admin" w:date="2013-03-06T16:39:00Z">
        <w:r w:rsidR="005C05CF">
          <w:rPr>
            <w:rFonts w:ascii="Arial" w:hAnsi="Arial" w:cs="Arial"/>
            <w:sz w:val="18"/>
            <w:szCs w:val="18"/>
          </w:rPr>
          <w:t xml:space="preserve"> </w:t>
        </w:r>
      </w:ins>
      <w:r>
        <w:rPr>
          <w:rFonts w:ascii="Arial" w:hAnsi="Arial" w:cs="Arial"/>
          <w:sz w:val="18"/>
          <w:szCs w:val="18"/>
        </w:rPr>
        <w:t xml:space="preserve"> </w:t>
      </w:r>
      <w:r w:rsidR="00D746B2">
        <w:rPr>
          <w:rFonts w:ascii="Arial" w:hAnsi="Arial" w:cs="Arial"/>
          <w:sz w:val="18"/>
          <w:szCs w:val="18"/>
        </w:rPr>
        <w:t>in</w:t>
      </w:r>
      <w:del w:id="30" w:author="admin" w:date="2013-03-06T16:17:00Z">
        <w:r w:rsidR="00D746B2" w:rsidDel="00A52819">
          <w:rPr>
            <w:rFonts w:ascii="Arial" w:hAnsi="Arial" w:cs="Arial"/>
            <w:sz w:val="18"/>
            <w:szCs w:val="18"/>
          </w:rPr>
          <w:delText xml:space="preserve"> </w:delText>
        </w:r>
      </w:del>
      <w:ins w:id="31" w:author="admin" w:date="2013-03-13T19:06:00Z">
        <w:r w:rsidR="00C936F2">
          <w:rPr>
            <w:rFonts w:ascii="Arial" w:hAnsi="Arial" w:cs="Arial"/>
            <w:sz w:val="18"/>
            <w:szCs w:val="18"/>
          </w:rPr>
          <w:t>(‘</w:t>
        </w:r>
        <w:r w:rsidR="00C936F2" w:rsidRPr="00C936F2">
          <w:rPr>
            <w:rFonts w:ascii="Arial" w:hAnsi="Arial" w:cs="Arial"/>
            <w:sz w:val="18"/>
            <w:szCs w:val="18"/>
          </w:rPr>
          <w:t>OFFER PROCESS</w:t>
        </w:r>
        <w:r w:rsidR="00C936F2" w:rsidRPr="00C936F2" w:rsidDel="00C936F2">
          <w:rPr>
            <w:rFonts w:ascii="Arial" w:hAnsi="Arial" w:cs="Arial"/>
            <w:sz w:val="18"/>
            <w:szCs w:val="18"/>
          </w:rPr>
          <w:t xml:space="preserve"> </w:t>
        </w:r>
        <w:r w:rsidR="00C936F2">
          <w:rPr>
            <w:rFonts w:ascii="Arial" w:hAnsi="Arial" w:cs="Arial"/>
            <w:sz w:val="18"/>
            <w:szCs w:val="18"/>
          </w:rPr>
          <w:t>‘)</w:t>
        </w:r>
      </w:ins>
      <w:del w:id="32" w:author="admin" w:date="2013-03-13T19:05:00Z">
        <w:r w:rsidR="00D746B2" w:rsidDel="00C936F2">
          <w:rPr>
            <w:rFonts w:ascii="Arial" w:hAnsi="Arial" w:cs="Arial"/>
            <w:sz w:val="18"/>
            <w:szCs w:val="18"/>
          </w:rPr>
          <w:delText>(</w:delText>
        </w:r>
        <w:r w:rsidDel="00C936F2">
          <w:rPr>
            <w:rFonts w:ascii="Arial" w:hAnsi="Arial" w:cs="Arial"/>
            <w:sz w:val="18"/>
            <w:szCs w:val="18"/>
          </w:rPr>
          <w:delText xml:space="preserve"> 'APPLICATION PROCESS'</w:delText>
        </w:r>
        <w:r w:rsidR="00D746B2" w:rsidDel="00C936F2">
          <w:rPr>
            <w:rFonts w:ascii="Arial" w:hAnsi="Arial" w:cs="Arial"/>
            <w:sz w:val="18"/>
            <w:szCs w:val="18"/>
          </w:rPr>
          <w:delText>,’</w:delText>
        </w:r>
        <w:r w:rsidR="00D746B2" w:rsidRPr="00D746B2" w:rsidDel="00C936F2">
          <w:delText xml:space="preserve"> </w:delText>
        </w:r>
        <w:r w:rsidR="00D746B2" w:rsidRPr="00D746B2" w:rsidDel="00C936F2">
          <w:rPr>
            <w:rFonts w:ascii="Arial" w:hAnsi="Arial" w:cs="Arial"/>
            <w:sz w:val="18"/>
            <w:szCs w:val="18"/>
          </w:rPr>
          <w:delText>LEAD PROCESS</w:delText>
        </w:r>
        <w:r w:rsidR="00D746B2" w:rsidDel="00C936F2">
          <w:rPr>
            <w:rFonts w:ascii="Arial" w:hAnsi="Arial" w:cs="Arial"/>
            <w:sz w:val="18"/>
            <w:szCs w:val="18"/>
          </w:rPr>
          <w:delText>’</w:delText>
        </w:r>
      </w:del>
      <w:del w:id="33" w:author="admin" w:date="2013-03-13T19:06:00Z">
        <w:r w:rsidR="00D746B2" w:rsidDel="00C936F2">
          <w:rPr>
            <w:rFonts w:ascii="Arial" w:hAnsi="Arial" w:cs="Arial"/>
            <w:sz w:val="18"/>
            <w:szCs w:val="18"/>
          </w:rPr>
          <w:delText>)</w:delText>
        </w:r>
      </w:del>
      <w:ins w:id="34" w:author="admin" w:date="2013-03-06T16:39:00Z">
        <w:r w:rsidR="005C05CF">
          <w:rPr>
            <w:rFonts w:ascii="Arial" w:hAnsi="Arial" w:cs="Arial"/>
            <w:sz w:val="18"/>
            <w:szCs w:val="18"/>
          </w:rPr>
          <w:t xml:space="preserve">. </w:t>
        </w:r>
      </w:ins>
    </w:p>
    <w:p w:rsidR="00C33786" w:rsidRDefault="00EE41E9" w:rsidP="00C3378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A00EA">
        <w:rPr>
          <w:rFonts w:ascii="Arial" w:hAnsi="Arial" w:cs="Arial"/>
          <w:sz w:val="24"/>
          <w:szCs w:val="24"/>
        </w:rPr>
        <w:t>An application s</w:t>
      </w:r>
      <w:r w:rsidR="00C33786" w:rsidRPr="001A00EA">
        <w:rPr>
          <w:rFonts w:ascii="Arial" w:hAnsi="Arial" w:cs="Arial"/>
          <w:sz w:val="24"/>
          <w:szCs w:val="24"/>
        </w:rPr>
        <w:t xml:space="preserve">hould have </w:t>
      </w:r>
      <w:r w:rsidR="00897B9C" w:rsidRPr="001A00EA">
        <w:rPr>
          <w:rFonts w:ascii="Arial" w:hAnsi="Arial" w:cs="Arial"/>
          <w:sz w:val="24"/>
          <w:szCs w:val="24"/>
        </w:rPr>
        <w:t xml:space="preserve">completed </w:t>
      </w:r>
      <w:r w:rsidR="00C33786" w:rsidRPr="001A00EA">
        <w:rPr>
          <w:rFonts w:ascii="Arial" w:hAnsi="Arial" w:cs="Arial"/>
          <w:sz w:val="24"/>
          <w:szCs w:val="24"/>
        </w:rPr>
        <w:t>offer process</w:t>
      </w:r>
      <w:r w:rsidR="00897B9C" w:rsidRPr="001A00EA">
        <w:rPr>
          <w:rFonts w:ascii="Arial" w:hAnsi="Arial" w:cs="Arial"/>
          <w:sz w:val="24"/>
          <w:szCs w:val="24"/>
        </w:rPr>
        <w:t xml:space="preserve"> stage</w:t>
      </w:r>
      <w:r w:rsidRPr="001A00EA">
        <w:rPr>
          <w:rFonts w:ascii="Arial" w:hAnsi="Arial" w:cs="Arial"/>
          <w:sz w:val="24"/>
          <w:szCs w:val="24"/>
        </w:rPr>
        <w:t xml:space="preserve">. </w:t>
      </w:r>
    </w:p>
    <w:p w:rsidR="00C936F2" w:rsidRDefault="00DC20D5" w:rsidP="00C936F2">
      <w:pPr>
        <w:pStyle w:val="ListParagraph"/>
        <w:numPr>
          <w:ilvl w:val="0"/>
          <w:numId w:val="5"/>
        </w:numPr>
        <w:rPr>
          <w:ins w:id="35" w:author="admin" w:date="2013-03-13T19:07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each </w:t>
      </w:r>
      <w:r w:rsidR="001A00EA">
        <w:rPr>
          <w:rFonts w:ascii="Arial" w:hAnsi="Arial" w:cs="Arial"/>
          <w:sz w:val="24"/>
          <w:szCs w:val="24"/>
        </w:rPr>
        <w:t xml:space="preserve">application number </w:t>
      </w:r>
      <w:r>
        <w:rPr>
          <w:rFonts w:ascii="Arial" w:hAnsi="Arial" w:cs="Arial"/>
          <w:sz w:val="24"/>
          <w:szCs w:val="24"/>
        </w:rPr>
        <w:t>once for repeat customer computation</w:t>
      </w:r>
      <w:r w:rsidR="001A00EA">
        <w:rPr>
          <w:rFonts w:ascii="Arial" w:hAnsi="Arial" w:cs="Arial"/>
          <w:sz w:val="24"/>
          <w:szCs w:val="24"/>
        </w:rPr>
        <w:t>.</w:t>
      </w:r>
    </w:p>
    <w:p w:rsidR="001A00EA" w:rsidRPr="00C936F2" w:rsidDel="00C936F2" w:rsidRDefault="001A00EA" w:rsidP="00C936F2">
      <w:pPr>
        <w:pStyle w:val="ListParagraph"/>
        <w:numPr>
          <w:ilvl w:val="0"/>
          <w:numId w:val="5"/>
        </w:numPr>
        <w:rPr>
          <w:del w:id="36" w:author="admin" w:date="2013-03-13T19:07:00Z"/>
          <w:rFonts w:ascii="Arial" w:hAnsi="Arial" w:cs="Arial"/>
          <w:sz w:val="24"/>
          <w:szCs w:val="24"/>
          <w:rPrChange w:id="37" w:author="admin" w:date="2013-03-13T19:07:00Z">
            <w:rPr>
              <w:del w:id="38" w:author="admin" w:date="2013-03-13T19:07:00Z"/>
            </w:rPr>
          </w:rPrChange>
        </w:rPr>
      </w:pPr>
      <w:del w:id="39" w:author="admin" w:date="2013-03-13T19:07:00Z">
        <w:r w:rsidRPr="00C936F2" w:rsidDel="00C936F2">
          <w:rPr>
            <w:rFonts w:ascii="Arial" w:hAnsi="Arial" w:cs="Arial"/>
            <w:sz w:val="24"/>
            <w:szCs w:val="24"/>
            <w:rPrChange w:id="40" w:author="admin" w:date="2013-03-13T19:07:00Z">
              <w:rPr/>
            </w:rPrChange>
          </w:rPr>
          <w:delText xml:space="preserve"> </w:delText>
        </w:r>
      </w:del>
    </w:p>
    <w:p w:rsidR="001A00EA" w:rsidRPr="00C936F2" w:rsidRDefault="00C936F2" w:rsidP="00C936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rPrChange w:id="41" w:author="admin" w:date="2013-03-13T19:07:00Z">
            <w:rPr/>
          </w:rPrChange>
        </w:rPr>
        <w:pPrChange w:id="42" w:author="admin" w:date="2013-03-13T19:07:00Z">
          <w:pPr>
            <w:pStyle w:val="ListParagraph"/>
          </w:pPr>
        </w:pPrChange>
      </w:pPr>
      <w:ins w:id="43" w:author="admin" w:date="2013-03-13T19:07:00Z">
        <w:r w:rsidRPr="00C936F2">
          <w:rPr>
            <w:rFonts w:ascii="Arial" w:hAnsi="Arial" w:cs="Arial"/>
            <w:sz w:val="24"/>
            <w:szCs w:val="24"/>
            <w:rPrChange w:id="44" w:author="admin" w:date="2013-03-13T19:07:00Z">
              <w:rPr/>
            </w:rPrChange>
          </w:rPr>
          <w:t>Process End Date should be consider for the application processing.</w:t>
        </w:r>
      </w:ins>
    </w:p>
    <w:p w:rsidR="001A00EA" w:rsidRDefault="001A00EA" w:rsidP="001A00EA">
      <w:pPr>
        <w:pStyle w:val="Heading1"/>
        <w:numPr>
          <w:ilvl w:val="0"/>
          <w:numId w:val="1"/>
        </w:numPr>
        <w:rPr>
          <w:rStyle w:val="apple-converted-space"/>
          <w:color w:val="000000"/>
          <w:sz w:val="32"/>
          <w:szCs w:val="32"/>
          <w:shd w:val="clear" w:color="auto" w:fill="FFFFFF"/>
        </w:rPr>
      </w:pPr>
      <w:bookmarkStart w:id="45" w:name="_Toc348599224"/>
      <w:r w:rsidRPr="001A00EA">
        <w:rPr>
          <w:rStyle w:val="apple-converted-space"/>
          <w:color w:val="000000"/>
          <w:sz w:val="32"/>
          <w:szCs w:val="32"/>
          <w:shd w:val="clear" w:color="auto" w:fill="FFFFFF"/>
        </w:rPr>
        <w:t>Desired Result</w:t>
      </w:r>
      <w:bookmarkEnd w:id="45"/>
    </w:p>
    <w:p w:rsidR="001A00EA" w:rsidRPr="001A00EA" w:rsidRDefault="001A00EA" w:rsidP="001A00EA"/>
    <w:p w:rsidR="001A00EA" w:rsidRDefault="001A00EA" w:rsidP="001A0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table </w:t>
      </w:r>
      <w:r w:rsidR="00566EF5">
        <w:rPr>
          <w:rFonts w:ascii="Arial" w:hAnsi="Arial" w:cs="Arial"/>
          <w:sz w:val="24"/>
          <w:szCs w:val="24"/>
        </w:rPr>
        <w:t>should be created where we will be able to view</w:t>
      </w:r>
      <w:r>
        <w:rPr>
          <w:rFonts w:ascii="Arial" w:hAnsi="Arial" w:cs="Arial"/>
          <w:sz w:val="24"/>
          <w:szCs w:val="24"/>
        </w:rPr>
        <w:t xml:space="preserve"> the below functionality</w:t>
      </w:r>
      <w:r w:rsidR="00297BC9">
        <w:rPr>
          <w:rFonts w:ascii="Arial" w:hAnsi="Arial" w:cs="Arial"/>
          <w:sz w:val="24"/>
          <w:szCs w:val="24"/>
        </w:rPr>
        <w:t>:</w:t>
      </w:r>
    </w:p>
    <w:p w:rsidR="00047671" w:rsidRDefault="00047671" w:rsidP="000476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customer is getting repeated for the different application</w:t>
      </w:r>
      <w:r w:rsidR="008E4AD7">
        <w:rPr>
          <w:rFonts w:ascii="Arial" w:hAnsi="Arial" w:cs="Arial"/>
          <w:sz w:val="24"/>
          <w:szCs w:val="24"/>
        </w:rPr>
        <w:t xml:space="preserve">, we need to mark it </w:t>
      </w:r>
      <w:r w:rsidR="00870ABA">
        <w:rPr>
          <w:rFonts w:ascii="Arial" w:hAnsi="Arial" w:cs="Arial"/>
          <w:sz w:val="24"/>
          <w:szCs w:val="24"/>
        </w:rPr>
        <w:t>as “</w:t>
      </w:r>
      <w:r w:rsidR="008E4AD7">
        <w:rPr>
          <w:rFonts w:ascii="Arial" w:hAnsi="Arial" w:cs="Arial"/>
          <w:sz w:val="24"/>
          <w:szCs w:val="24"/>
        </w:rPr>
        <w:t>Repeated Customer”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47671" w:rsidRDefault="00977DBB" w:rsidP="000476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store the customer’s first product, first </w:t>
      </w:r>
      <w:proofErr w:type="spellStart"/>
      <w:r>
        <w:rPr>
          <w:rFonts w:ascii="Arial" w:hAnsi="Arial" w:cs="Arial"/>
          <w:sz w:val="24"/>
          <w:szCs w:val="24"/>
        </w:rPr>
        <w:t>subproduct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B0091">
        <w:rPr>
          <w:rFonts w:ascii="Arial" w:hAnsi="Arial" w:cs="Arial"/>
          <w:sz w:val="24"/>
          <w:szCs w:val="24"/>
        </w:rPr>
        <w:t>to identify which is the product through which he/she became a customer</w:t>
      </w:r>
      <w:r w:rsidR="003D1811">
        <w:rPr>
          <w:rFonts w:ascii="Arial" w:hAnsi="Arial" w:cs="Arial"/>
          <w:sz w:val="24"/>
          <w:szCs w:val="24"/>
        </w:rPr>
        <w:t>...</w:t>
      </w:r>
    </w:p>
    <w:p w:rsidR="00977DBB" w:rsidRDefault="00F82DF4" w:rsidP="000476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store all the products, and </w:t>
      </w:r>
      <w:proofErr w:type="spellStart"/>
      <w:r>
        <w:rPr>
          <w:rFonts w:ascii="Arial" w:hAnsi="Arial" w:cs="Arial"/>
          <w:sz w:val="24"/>
          <w:szCs w:val="24"/>
        </w:rPr>
        <w:t>subproducts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C20D5">
        <w:rPr>
          <w:rFonts w:ascii="Arial" w:hAnsi="Arial" w:cs="Arial"/>
          <w:sz w:val="24"/>
          <w:szCs w:val="24"/>
        </w:rPr>
        <w:t>purchased from the organization by that customer. S</w:t>
      </w:r>
      <w:r>
        <w:rPr>
          <w:rFonts w:ascii="Arial" w:hAnsi="Arial" w:cs="Arial"/>
          <w:sz w:val="24"/>
          <w:szCs w:val="24"/>
        </w:rPr>
        <w:t xml:space="preserve">o that there will be history of </w:t>
      </w:r>
      <w:r w:rsidR="000F3EDC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 xml:space="preserve">the customer </w:t>
      </w:r>
      <w:r w:rsidR="000F3EDC">
        <w:rPr>
          <w:rFonts w:ascii="Arial" w:hAnsi="Arial" w:cs="Arial"/>
          <w:sz w:val="24"/>
          <w:szCs w:val="24"/>
        </w:rPr>
        <w:t>has as</w:t>
      </w:r>
      <w:r>
        <w:rPr>
          <w:rFonts w:ascii="Arial" w:hAnsi="Arial" w:cs="Arial"/>
          <w:sz w:val="24"/>
          <w:szCs w:val="24"/>
        </w:rPr>
        <w:t xml:space="preserve"> products did he</w:t>
      </w:r>
      <w:r w:rsidR="000F3EDC">
        <w:rPr>
          <w:rFonts w:ascii="Arial" w:hAnsi="Arial" w:cs="Arial"/>
          <w:sz w:val="24"/>
          <w:szCs w:val="24"/>
        </w:rPr>
        <w:t>/she.</w:t>
      </w:r>
      <w:r w:rsidR="00F5605D">
        <w:rPr>
          <w:rFonts w:ascii="Arial" w:hAnsi="Arial" w:cs="Arial"/>
          <w:sz w:val="24"/>
          <w:szCs w:val="24"/>
        </w:rPr>
        <w:t xml:space="preserve"> </w:t>
      </w:r>
      <w:r w:rsidR="000F3EDC">
        <w:rPr>
          <w:rFonts w:ascii="Arial" w:hAnsi="Arial" w:cs="Arial"/>
          <w:sz w:val="24"/>
          <w:szCs w:val="24"/>
        </w:rPr>
        <w:t>E</w:t>
      </w:r>
      <w:r w:rsidR="00075290">
        <w:rPr>
          <w:rFonts w:ascii="Arial" w:hAnsi="Arial" w:cs="Arial"/>
          <w:sz w:val="24"/>
          <w:szCs w:val="24"/>
        </w:rPr>
        <w:t>ach product separated by ‘*’</w:t>
      </w:r>
      <w:r w:rsidR="00673F0E">
        <w:rPr>
          <w:rFonts w:ascii="Arial" w:hAnsi="Arial" w:cs="Arial"/>
          <w:sz w:val="24"/>
          <w:szCs w:val="24"/>
        </w:rPr>
        <w:t>.</w:t>
      </w:r>
    </w:p>
    <w:p w:rsidR="00F82DF4" w:rsidRDefault="00F82DF4" w:rsidP="0004767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compare the different products of the customer and store whether the customer is Cross sell customer or an Up Sell customer. </w:t>
      </w:r>
    </w:p>
    <w:p w:rsidR="00F82DF4" w:rsidRPr="00047671" w:rsidRDefault="00F82DF4" w:rsidP="00F82DF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5A6818">
        <w:rPr>
          <w:rFonts w:ascii="Arial" w:hAnsi="Arial" w:cs="Arial"/>
          <w:sz w:val="24"/>
          <w:szCs w:val="24"/>
        </w:rPr>
        <w:t xml:space="preserve">Cross </w:t>
      </w:r>
      <w:r>
        <w:rPr>
          <w:rFonts w:ascii="Arial" w:hAnsi="Arial" w:cs="Arial"/>
          <w:sz w:val="24"/>
          <w:szCs w:val="24"/>
        </w:rPr>
        <w:t>Sell custome</w:t>
      </w:r>
      <w:r w:rsidR="00F02430">
        <w:rPr>
          <w:rFonts w:ascii="Arial" w:hAnsi="Arial" w:cs="Arial"/>
          <w:sz w:val="24"/>
          <w:szCs w:val="24"/>
        </w:rPr>
        <w:t xml:space="preserve">r is the customer who will have first product as Home Loan and in the </w:t>
      </w:r>
      <w:r w:rsidR="005A6818">
        <w:rPr>
          <w:rFonts w:ascii="Arial" w:hAnsi="Arial" w:cs="Arial"/>
          <w:sz w:val="24"/>
          <w:szCs w:val="24"/>
        </w:rPr>
        <w:t xml:space="preserve">nest application has opted </w:t>
      </w:r>
      <w:r w:rsidR="003D1811">
        <w:rPr>
          <w:rFonts w:ascii="Arial" w:hAnsi="Arial" w:cs="Arial"/>
          <w:sz w:val="24"/>
          <w:szCs w:val="24"/>
        </w:rPr>
        <w:t>for Credit</w:t>
      </w:r>
      <w:r w:rsidR="00F02430">
        <w:rPr>
          <w:rFonts w:ascii="Arial" w:hAnsi="Arial" w:cs="Arial"/>
          <w:sz w:val="24"/>
          <w:szCs w:val="24"/>
        </w:rPr>
        <w:t xml:space="preserve"> Card</w:t>
      </w:r>
      <w:r w:rsidR="005A6818">
        <w:rPr>
          <w:rFonts w:ascii="Arial" w:hAnsi="Arial" w:cs="Arial"/>
          <w:sz w:val="24"/>
          <w:szCs w:val="24"/>
        </w:rPr>
        <w:t xml:space="preserve"> product.</w:t>
      </w:r>
      <w:r w:rsidR="00F02430">
        <w:rPr>
          <w:rFonts w:ascii="Arial" w:hAnsi="Arial" w:cs="Arial"/>
          <w:sz w:val="24"/>
          <w:szCs w:val="24"/>
        </w:rPr>
        <w:t xml:space="preserve"> </w:t>
      </w:r>
      <w:r w:rsidR="005A6818">
        <w:rPr>
          <w:rFonts w:ascii="Arial" w:hAnsi="Arial" w:cs="Arial"/>
          <w:sz w:val="24"/>
          <w:szCs w:val="24"/>
        </w:rPr>
        <w:t xml:space="preserve">Up </w:t>
      </w:r>
      <w:r w:rsidR="00F02430">
        <w:rPr>
          <w:rFonts w:ascii="Arial" w:hAnsi="Arial" w:cs="Arial"/>
          <w:sz w:val="24"/>
          <w:szCs w:val="24"/>
        </w:rPr>
        <w:t xml:space="preserve">sell customer is the customer who will have Home Loan as first product and his first </w:t>
      </w:r>
      <w:proofErr w:type="spellStart"/>
      <w:r w:rsidR="00F02430">
        <w:rPr>
          <w:rFonts w:ascii="Arial" w:hAnsi="Arial" w:cs="Arial"/>
          <w:sz w:val="24"/>
          <w:szCs w:val="24"/>
        </w:rPr>
        <w:t>subproduct</w:t>
      </w:r>
      <w:proofErr w:type="spellEnd"/>
      <w:r w:rsidR="00F02430">
        <w:rPr>
          <w:rFonts w:ascii="Arial" w:hAnsi="Arial" w:cs="Arial"/>
          <w:sz w:val="24"/>
          <w:szCs w:val="24"/>
        </w:rPr>
        <w:t xml:space="preserve"> say Construction of New Home, and then he comes back again for same Product that is Home Loan, but different sub product that is </w:t>
      </w:r>
      <w:r w:rsidR="003D1811">
        <w:rPr>
          <w:rFonts w:ascii="Arial" w:hAnsi="Arial" w:cs="Arial"/>
          <w:sz w:val="24"/>
          <w:szCs w:val="24"/>
        </w:rPr>
        <w:t>repairing</w:t>
      </w:r>
      <w:r w:rsidR="00F02430">
        <w:rPr>
          <w:rFonts w:ascii="Arial" w:hAnsi="Arial" w:cs="Arial"/>
          <w:sz w:val="24"/>
          <w:szCs w:val="24"/>
        </w:rPr>
        <w:t xml:space="preserve"> of the Old House.)</w:t>
      </w:r>
    </w:p>
    <w:sectPr w:rsidR="00F82DF4" w:rsidRPr="00047671" w:rsidSect="00E729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1CD" w:rsidRDefault="00B401CD" w:rsidP="00BF1416">
      <w:pPr>
        <w:spacing w:after="0" w:line="240" w:lineRule="auto"/>
      </w:pPr>
      <w:r>
        <w:separator/>
      </w:r>
    </w:p>
  </w:endnote>
  <w:endnote w:type="continuationSeparator" w:id="0">
    <w:p w:rsidR="00B401CD" w:rsidRDefault="00B401CD" w:rsidP="00BF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671" w:rsidRDefault="000476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ins w:id="46" w:author="admin" w:date="2013-03-06T16:47:00Z">
      <w:r w:rsidR="005C05CF">
        <w:rPr>
          <w:rFonts w:asciiTheme="majorHAnsi" w:eastAsiaTheme="majorEastAsia" w:hAnsiTheme="majorHAnsi" w:cstheme="majorBidi"/>
        </w:rPr>
        <w:t>3</w:t>
      </w:r>
    </w:ins>
    <w:del w:id="47" w:author="admin" w:date="2013-03-06T16:47:00Z">
      <w:r w:rsidR="00097227" w:rsidDel="005C05CF">
        <w:rPr>
          <w:rFonts w:asciiTheme="majorHAnsi" w:eastAsiaTheme="majorEastAsia" w:hAnsiTheme="majorHAnsi" w:cstheme="majorBidi"/>
        </w:rPr>
        <w:delText>2</w:delText>
      </w:r>
    </w:del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936F2" w:rsidRPr="00C936F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47671" w:rsidRDefault="000476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1CD" w:rsidRDefault="00B401CD" w:rsidP="00BF1416">
      <w:pPr>
        <w:spacing w:after="0" w:line="240" w:lineRule="auto"/>
      </w:pPr>
      <w:r>
        <w:separator/>
      </w:r>
    </w:p>
  </w:footnote>
  <w:footnote w:type="continuationSeparator" w:id="0">
    <w:p w:rsidR="00B401CD" w:rsidRDefault="00B401CD" w:rsidP="00BF1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43018" w:rsidRPr="001042CF" w:rsidRDefault="001042CF" w:rsidP="004430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proofErr w:type="spellStart"/>
        <w:r w:rsidRPr="001042CF">
          <w:rPr>
            <w:rFonts w:asciiTheme="majorHAnsi" w:eastAsiaTheme="majorEastAsia" w:hAnsiTheme="majorHAnsi" w:cstheme="majorBidi"/>
            <w:sz w:val="28"/>
            <w:szCs w:val="32"/>
          </w:rPr>
          <w:t>Hexhibit</w:t>
        </w:r>
        <w:proofErr w:type="spellEnd"/>
        <w:r w:rsidRPr="001042CF">
          <w:rPr>
            <w:rFonts w:asciiTheme="majorHAnsi" w:eastAsiaTheme="majorEastAsia" w:hAnsiTheme="majorHAnsi" w:cstheme="majorBidi"/>
            <w:sz w:val="28"/>
            <w:szCs w:val="32"/>
          </w:rPr>
          <w:t xml:space="preserve"> -</w:t>
        </w:r>
        <w:r w:rsidR="00443018" w:rsidRPr="001042CF">
          <w:rPr>
            <w:rFonts w:asciiTheme="majorHAnsi" w:eastAsiaTheme="majorEastAsia" w:hAnsiTheme="majorHAnsi" w:cstheme="majorBidi"/>
            <w:sz w:val="28"/>
            <w:szCs w:val="32"/>
          </w:rPr>
          <w:t>Process Specification Document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81D"/>
    <w:multiLevelType w:val="multilevel"/>
    <w:tmpl w:val="9DB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11366"/>
    <w:multiLevelType w:val="multilevel"/>
    <w:tmpl w:val="D7BE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C5498"/>
    <w:multiLevelType w:val="multilevel"/>
    <w:tmpl w:val="2672596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>
    <w:nsid w:val="1CCA36CE"/>
    <w:multiLevelType w:val="hybridMultilevel"/>
    <w:tmpl w:val="ED86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27922"/>
    <w:multiLevelType w:val="hybridMultilevel"/>
    <w:tmpl w:val="E0F2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B7839"/>
    <w:multiLevelType w:val="multilevel"/>
    <w:tmpl w:val="F74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87728"/>
    <w:multiLevelType w:val="multilevel"/>
    <w:tmpl w:val="5D389D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74AB0715"/>
    <w:multiLevelType w:val="hybridMultilevel"/>
    <w:tmpl w:val="7076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E4ABB"/>
    <w:multiLevelType w:val="hybridMultilevel"/>
    <w:tmpl w:val="997C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C6"/>
    <w:rsid w:val="00016064"/>
    <w:rsid w:val="00023682"/>
    <w:rsid w:val="00047671"/>
    <w:rsid w:val="00056405"/>
    <w:rsid w:val="00056AD2"/>
    <w:rsid w:val="00056BB0"/>
    <w:rsid w:val="00075290"/>
    <w:rsid w:val="00097227"/>
    <w:rsid w:val="000A3A69"/>
    <w:rsid w:val="000B4AC7"/>
    <w:rsid w:val="000C41E6"/>
    <w:rsid w:val="000D5453"/>
    <w:rsid w:val="000E4F08"/>
    <w:rsid w:val="000F133A"/>
    <w:rsid w:val="000F3EDC"/>
    <w:rsid w:val="001042CF"/>
    <w:rsid w:val="001336B4"/>
    <w:rsid w:val="00147BE7"/>
    <w:rsid w:val="00147E42"/>
    <w:rsid w:val="00162ADF"/>
    <w:rsid w:val="0017030F"/>
    <w:rsid w:val="00173135"/>
    <w:rsid w:val="001A00EA"/>
    <w:rsid w:val="001A52BD"/>
    <w:rsid w:val="001C2E60"/>
    <w:rsid w:val="001C6A45"/>
    <w:rsid w:val="001D2892"/>
    <w:rsid w:val="002041FE"/>
    <w:rsid w:val="00222EB0"/>
    <w:rsid w:val="00234470"/>
    <w:rsid w:val="00297BC9"/>
    <w:rsid w:val="002A0B01"/>
    <w:rsid w:val="002A0FE9"/>
    <w:rsid w:val="003236CE"/>
    <w:rsid w:val="00342493"/>
    <w:rsid w:val="003A599C"/>
    <w:rsid w:val="003C65B7"/>
    <w:rsid w:val="003D1811"/>
    <w:rsid w:val="003D68C9"/>
    <w:rsid w:val="003E39A0"/>
    <w:rsid w:val="00411141"/>
    <w:rsid w:val="00411C9E"/>
    <w:rsid w:val="00443018"/>
    <w:rsid w:val="0045420F"/>
    <w:rsid w:val="00462273"/>
    <w:rsid w:val="0048251C"/>
    <w:rsid w:val="00483ECC"/>
    <w:rsid w:val="004B707A"/>
    <w:rsid w:val="004C6657"/>
    <w:rsid w:val="00512B26"/>
    <w:rsid w:val="00537CD0"/>
    <w:rsid w:val="005519E7"/>
    <w:rsid w:val="005574A6"/>
    <w:rsid w:val="00566EF5"/>
    <w:rsid w:val="00567827"/>
    <w:rsid w:val="00577810"/>
    <w:rsid w:val="005A6818"/>
    <w:rsid w:val="005B13E3"/>
    <w:rsid w:val="005C05CF"/>
    <w:rsid w:val="00607366"/>
    <w:rsid w:val="0061141E"/>
    <w:rsid w:val="00630E10"/>
    <w:rsid w:val="006457B1"/>
    <w:rsid w:val="00673F0E"/>
    <w:rsid w:val="006740A7"/>
    <w:rsid w:val="00694A1B"/>
    <w:rsid w:val="006A6B56"/>
    <w:rsid w:val="006B0091"/>
    <w:rsid w:val="006B1B84"/>
    <w:rsid w:val="006B70E3"/>
    <w:rsid w:val="006C5D54"/>
    <w:rsid w:val="006D0437"/>
    <w:rsid w:val="00704610"/>
    <w:rsid w:val="00735E24"/>
    <w:rsid w:val="0075320B"/>
    <w:rsid w:val="007610A9"/>
    <w:rsid w:val="00777811"/>
    <w:rsid w:val="00796AA3"/>
    <w:rsid w:val="007B00E7"/>
    <w:rsid w:val="007C37F1"/>
    <w:rsid w:val="007C7DCB"/>
    <w:rsid w:val="008001B9"/>
    <w:rsid w:val="0085635F"/>
    <w:rsid w:val="00870ABA"/>
    <w:rsid w:val="00897B9C"/>
    <w:rsid w:val="008C30BA"/>
    <w:rsid w:val="008E4AD7"/>
    <w:rsid w:val="009049C0"/>
    <w:rsid w:val="00906E76"/>
    <w:rsid w:val="00977DBB"/>
    <w:rsid w:val="009C71EB"/>
    <w:rsid w:val="009E2169"/>
    <w:rsid w:val="00A1788F"/>
    <w:rsid w:val="00A52819"/>
    <w:rsid w:val="00A57140"/>
    <w:rsid w:val="00A75134"/>
    <w:rsid w:val="00A920A2"/>
    <w:rsid w:val="00AA4458"/>
    <w:rsid w:val="00AB2D55"/>
    <w:rsid w:val="00AC3FB2"/>
    <w:rsid w:val="00B17573"/>
    <w:rsid w:val="00B2725F"/>
    <w:rsid w:val="00B33B1C"/>
    <w:rsid w:val="00B401CD"/>
    <w:rsid w:val="00BA5F34"/>
    <w:rsid w:val="00BB5F61"/>
    <w:rsid w:val="00BD71C9"/>
    <w:rsid w:val="00BE44B5"/>
    <w:rsid w:val="00BF1416"/>
    <w:rsid w:val="00C33786"/>
    <w:rsid w:val="00C541B4"/>
    <w:rsid w:val="00C85DD6"/>
    <w:rsid w:val="00C87DDD"/>
    <w:rsid w:val="00C936F2"/>
    <w:rsid w:val="00CA397E"/>
    <w:rsid w:val="00D043C3"/>
    <w:rsid w:val="00D12CAB"/>
    <w:rsid w:val="00D22780"/>
    <w:rsid w:val="00D40385"/>
    <w:rsid w:val="00D418DD"/>
    <w:rsid w:val="00D6156C"/>
    <w:rsid w:val="00D70044"/>
    <w:rsid w:val="00D73B5C"/>
    <w:rsid w:val="00D746B2"/>
    <w:rsid w:val="00D83019"/>
    <w:rsid w:val="00DA0378"/>
    <w:rsid w:val="00DB0844"/>
    <w:rsid w:val="00DB78C6"/>
    <w:rsid w:val="00DC1E4D"/>
    <w:rsid w:val="00DC20D5"/>
    <w:rsid w:val="00DE561D"/>
    <w:rsid w:val="00E0620D"/>
    <w:rsid w:val="00E57352"/>
    <w:rsid w:val="00E61D04"/>
    <w:rsid w:val="00E7295A"/>
    <w:rsid w:val="00EA5108"/>
    <w:rsid w:val="00EE41E9"/>
    <w:rsid w:val="00F02430"/>
    <w:rsid w:val="00F0742D"/>
    <w:rsid w:val="00F26302"/>
    <w:rsid w:val="00F5605D"/>
    <w:rsid w:val="00F57E79"/>
    <w:rsid w:val="00F6720B"/>
    <w:rsid w:val="00F82DF4"/>
    <w:rsid w:val="00F971A0"/>
    <w:rsid w:val="00FA14CC"/>
    <w:rsid w:val="00F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7366"/>
  </w:style>
  <w:style w:type="paragraph" w:styleId="Header">
    <w:name w:val="header"/>
    <w:basedOn w:val="Normal"/>
    <w:link w:val="HeaderChar"/>
    <w:uiPriority w:val="99"/>
    <w:unhideWhenUsed/>
    <w:rsid w:val="00BF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416"/>
  </w:style>
  <w:style w:type="paragraph" w:styleId="Footer">
    <w:name w:val="footer"/>
    <w:basedOn w:val="Normal"/>
    <w:link w:val="FooterChar"/>
    <w:uiPriority w:val="99"/>
    <w:unhideWhenUsed/>
    <w:rsid w:val="00BF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416"/>
  </w:style>
  <w:style w:type="paragraph" w:styleId="BalloonText">
    <w:name w:val="Balloon Text"/>
    <w:basedOn w:val="Normal"/>
    <w:link w:val="BalloonTextChar"/>
    <w:uiPriority w:val="99"/>
    <w:semiHidden/>
    <w:unhideWhenUsed/>
    <w:rsid w:val="00BF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A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4A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4AC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B4AC7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AC7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A7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7366"/>
  </w:style>
  <w:style w:type="paragraph" w:styleId="Header">
    <w:name w:val="header"/>
    <w:basedOn w:val="Normal"/>
    <w:link w:val="HeaderChar"/>
    <w:uiPriority w:val="99"/>
    <w:unhideWhenUsed/>
    <w:rsid w:val="00BF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416"/>
  </w:style>
  <w:style w:type="paragraph" w:styleId="Footer">
    <w:name w:val="footer"/>
    <w:basedOn w:val="Normal"/>
    <w:link w:val="FooterChar"/>
    <w:uiPriority w:val="99"/>
    <w:unhideWhenUsed/>
    <w:rsid w:val="00BF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416"/>
  </w:style>
  <w:style w:type="paragraph" w:styleId="BalloonText">
    <w:name w:val="Balloon Text"/>
    <w:basedOn w:val="Normal"/>
    <w:link w:val="BalloonTextChar"/>
    <w:uiPriority w:val="99"/>
    <w:semiHidden/>
    <w:unhideWhenUsed/>
    <w:rsid w:val="00BF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A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4A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4AC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B4AC7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AC7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A7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6696-4092-4661-A8DF-FEC18094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Hexhibit -Process Specification Document</vt:lpstr>
    </vt:vector>
  </TitlesOfParts>
  <Company>Hewlett-Packard</Company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Hexhibit -Process Specification Document</dc:title>
  <dc:creator>admin</dc:creator>
  <cp:lastModifiedBy>admin</cp:lastModifiedBy>
  <cp:revision>33</cp:revision>
  <dcterms:created xsi:type="dcterms:W3CDTF">2013-02-14T08:28:00Z</dcterms:created>
  <dcterms:modified xsi:type="dcterms:W3CDTF">2013-03-13T13:38:00Z</dcterms:modified>
</cp:coreProperties>
</file>